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D1A" w:rsidRDefault="00AC1D1A" w:rsidP="00AC1D1A">
      <w:pPr>
        <w:pStyle w:val="Heading1"/>
        <w:bidi/>
        <w:jc w:val="center"/>
        <w:rPr>
          <w:u w:val="single"/>
          <w:lang w:bidi="he-IL"/>
        </w:rPr>
      </w:pPr>
      <w:r w:rsidRPr="002A347C">
        <w:rPr>
          <w:rFonts w:hint="cs"/>
          <w:u w:val="single"/>
          <w:rtl/>
          <w:lang w:bidi="he-IL"/>
        </w:rPr>
        <w:t xml:space="preserve">רשתות תקשורת מחשבים - תרגיל בית תיאורטי </w:t>
      </w:r>
      <w:r>
        <w:rPr>
          <w:u w:val="single"/>
          <w:lang w:bidi="he-IL"/>
        </w:rPr>
        <w:t>3</w:t>
      </w:r>
    </w:p>
    <w:p w:rsidR="00AC1D1A" w:rsidRDefault="000C18F7" w:rsidP="00AC1D1A">
      <w:p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89" behindDoc="0" locked="0" layoutInCell="1" allowOverlap="1" wp14:anchorId="178828CF" wp14:editId="5D925E45">
                <wp:simplePos x="0" y="0"/>
                <wp:positionH relativeFrom="column">
                  <wp:posOffset>600075</wp:posOffset>
                </wp:positionH>
                <wp:positionV relativeFrom="paragraph">
                  <wp:posOffset>146050</wp:posOffset>
                </wp:positionV>
                <wp:extent cx="276225" cy="285750"/>
                <wp:effectExtent l="0" t="0" r="952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828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25pt;margin-top:11.5pt;width:21.75pt;height:22.5pt;z-index:2516520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10C4FBBD" wp14:editId="6FFA36DB">
                <wp:simplePos x="0" y="0"/>
                <wp:positionH relativeFrom="column">
                  <wp:posOffset>-114300</wp:posOffset>
                </wp:positionH>
                <wp:positionV relativeFrom="paragraph">
                  <wp:posOffset>327025</wp:posOffset>
                </wp:positionV>
                <wp:extent cx="276225" cy="285750"/>
                <wp:effectExtent l="0" t="0" r="952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4FBBD" id="_x0000_s1027" type="#_x0000_t202" style="position:absolute;left:0;text-align:left;margin-left:-9pt;margin-top:25.75pt;width:21.75pt;height:22.5pt;z-index:2516531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sOuIQIAACIEAAAOAAAAZHJzL2Uyb0RvYy54bWysU9tuGyEQfa/Uf0C812tv7cRZGUepU1eV&#10;0ouU9ANYlvWiAkMBe9f9+g6s41j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EC04" wp14:editId="4DE33ECD">
                <wp:simplePos x="0" y="0"/>
                <wp:positionH relativeFrom="column">
                  <wp:posOffset>123825</wp:posOffset>
                </wp:positionH>
                <wp:positionV relativeFrom="paragraph">
                  <wp:posOffset>155575</wp:posOffset>
                </wp:positionV>
                <wp:extent cx="514350" cy="3714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2" o:spid="_x0000_s1028" style="position:absolute;left:0;text-align:left;margin-left:9.75pt;margin-top:12.25pt;width:40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F1EeAIAAEg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D8EC04" wp14:editId="4DE33ECD">
                <wp:simplePos x="0" y="0"/>
                <wp:positionH relativeFrom="column">
                  <wp:posOffset>828675</wp:posOffset>
                </wp:positionH>
                <wp:positionV relativeFrom="paragraph">
                  <wp:posOffset>165100</wp:posOffset>
                </wp:positionV>
                <wp:extent cx="514350" cy="3714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3" o:spid="_x0000_s1029" style="position:absolute;left:0;text-align:left;margin-left:65.25pt;margin-top:13pt;width:40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Ms/eAIAAEg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AC1D1A" w:rsidRDefault="000C18F7" w:rsidP="00AC1D1A">
      <w:pPr>
        <w:pStyle w:val="Heading2"/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64" behindDoc="0" locked="0" layoutInCell="1" allowOverlap="1" wp14:anchorId="51F83920" wp14:editId="3AB458E4">
                <wp:simplePos x="0" y="0"/>
                <wp:positionH relativeFrom="column">
                  <wp:posOffset>1314450</wp:posOffset>
                </wp:positionH>
                <wp:positionV relativeFrom="paragraph">
                  <wp:posOffset>117475</wp:posOffset>
                </wp:positionV>
                <wp:extent cx="276225" cy="285750"/>
                <wp:effectExtent l="0" t="0" r="9525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3920" id="_x0000_s1030" type="#_x0000_t202" style="position:absolute;left:0;text-align:left;margin-left:103.5pt;margin-top:9.25pt;width:21.75pt;height:22.5pt;z-index:251651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PKIQIAACI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B958B" wp14:editId="5204A6B9">
                <wp:simplePos x="0" y="0"/>
                <wp:positionH relativeFrom="column">
                  <wp:posOffset>1266824</wp:posOffset>
                </wp:positionH>
                <wp:positionV relativeFrom="paragraph">
                  <wp:posOffset>155575</wp:posOffset>
                </wp:positionV>
                <wp:extent cx="161925" cy="228600"/>
                <wp:effectExtent l="19050" t="1905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6951B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2.25pt" to="112.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kAExwEAANoDAAAOAAAAZHJzL2Uyb0RvYy54bWysU02P0zAQvSPxHyzfadJKLSV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0B3870" wp14:editId="5F80CE78">
                <wp:simplePos x="0" y="0"/>
                <wp:positionH relativeFrom="column">
                  <wp:posOffset>638175</wp:posOffset>
                </wp:positionH>
                <wp:positionV relativeFrom="paragraph">
                  <wp:posOffset>69850</wp:posOffset>
                </wp:positionV>
                <wp:extent cx="171450" cy="0"/>
                <wp:effectExtent l="1905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68734" id="Straight Connector 1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25pt,5.5pt" to="63.7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155575</wp:posOffset>
                </wp:positionV>
                <wp:extent cx="180975" cy="180975"/>
                <wp:effectExtent l="19050" t="1905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558C" id="Straight Connector 11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2.25pt" to="12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288925</wp:posOffset>
                </wp:positionV>
                <wp:extent cx="514350" cy="3714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1" style="position:absolute;left:0;text-align:left;margin-left:-32.25pt;margin-top:22.75pt;width:40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AC1D1A">
        <w:rPr>
          <w:rFonts w:hint="cs"/>
          <w:rtl/>
        </w:rPr>
        <w:t>שאלה 1</w:t>
      </w:r>
    </w:p>
    <w:p w:rsidR="00E33C33" w:rsidRDefault="00E33C33" w:rsidP="005C6AA8">
      <w:pPr>
        <w:pStyle w:val="Heading3"/>
        <w:bidi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8EC04" wp14:editId="4DE33ECD">
                <wp:simplePos x="0" y="0"/>
                <wp:positionH relativeFrom="column">
                  <wp:posOffset>1333500</wp:posOffset>
                </wp:positionH>
                <wp:positionV relativeFrom="paragraph">
                  <wp:posOffset>105410</wp:posOffset>
                </wp:positionV>
                <wp:extent cx="514350" cy="3714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8EC04" id="Oval 4" o:spid="_x0000_s1032" style="position:absolute;left:0;text-align:left;margin-left:105pt;margin-top:8.3pt;width:40.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tGeQIAAEgFAAAOAAAAZHJzL2Uyb0RvYy54bWysVF9P2zAQf5+072D5faQpK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proofErr w:type="gramStart"/>
      <w:r w:rsidR="005C6AA8">
        <w:t>i</w:t>
      </w:r>
      <w:proofErr w:type="spellEnd"/>
      <w:proofErr w:type="gramEnd"/>
    </w:p>
    <w:p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719EBD74" wp14:editId="71D7057F">
                <wp:simplePos x="0" y="0"/>
                <wp:positionH relativeFrom="column">
                  <wp:posOffset>-381000</wp:posOffset>
                </wp:positionH>
                <wp:positionV relativeFrom="paragraph">
                  <wp:posOffset>161925</wp:posOffset>
                </wp:positionV>
                <wp:extent cx="276225" cy="28575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BD74" id="_x0000_s1033" type="#_x0000_t202" style="position:absolute;left:0;text-align:left;margin-left:-30pt;margin-top:12.75pt;width:21.75pt;height:22.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180975</wp:posOffset>
                </wp:positionV>
                <wp:extent cx="42862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9.25pt;margin-top:14.25pt;width:33.75pt;height:22.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6iIgIAACM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" stroked="f">
                <v:textbox>
                  <w:txbxContent>
                    <w:p w:rsidR="001C680D" w:rsidRDefault="001C680D" w:rsidP="000C18F7">
                      <w:r>
                        <w:t>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B97DE3" wp14:editId="761F42CE">
                <wp:simplePos x="0" y="0"/>
                <wp:positionH relativeFrom="column">
                  <wp:posOffset>1551940</wp:posOffset>
                </wp:positionH>
                <wp:positionV relativeFrom="paragraph">
                  <wp:posOffset>219075</wp:posOffset>
                </wp:positionV>
                <wp:extent cx="0" cy="180975"/>
                <wp:effectExtent l="1905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726AC" id="Straight Connector 17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pt,17.25pt" to="122.2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1B9318" wp14:editId="3CE6C241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0" cy="228600"/>
                <wp:effectExtent l="19050" t="1905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84831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4.25pt" to="-12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:rsidR="00E33C33" w:rsidRDefault="000C18F7" w:rsidP="00E33C33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0F6E3E" wp14:editId="3005011D">
                <wp:simplePos x="0" y="0"/>
                <wp:positionH relativeFrom="column">
                  <wp:posOffset>-409575</wp:posOffset>
                </wp:positionH>
                <wp:positionV relativeFrom="paragraph">
                  <wp:posOffset>96520</wp:posOffset>
                </wp:positionV>
                <wp:extent cx="514350" cy="3714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F6E3E" id="Oval 5" o:spid="_x0000_s1035" style="position:absolute;margin-left:-32.25pt;margin-top:7.6pt;width:40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087F0A" wp14:editId="1FFE83BE">
                <wp:simplePos x="0" y="0"/>
                <wp:positionH relativeFrom="column">
                  <wp:posOffset>1266825</wp:posOffset>
                </wp:positionH>
                <wp:positionV relativeFrom="paragraph">
                  <wp:posOffset>106045</wp:posOffset>
                </wp:positionV>
                <wp:extent cx="514350" cy="3714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7F0A" id="Oval 8" o:spid="_x0000_s1036" style="position:absolute;margin-left:99.75pt;margin-top:8.35pt;width:40.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E33C33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10D317" wp14:editId="5A7EBC45">
                <wp:simplePos x="0" y="0"/>
                <wp:positionH relativeFrom="column">
                  <wp:posOffset>161925</wp:posOffset>
                </wp:positionH>
                <wp:positionV relativeFrom="paragraph">
                  <wp:posOffset>544195</wp:posOffset>
                </wp:positionV>
                <wp:extent cx="514350" cy="3714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0D317" id="Oval 6" o:spid="_x0000_s1037" style="position:absolute;margin-left:12.75pt;margin-top:42.85pt;width:40.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9YceQIAAEk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</w:p>
    <w:p w:rsidR="00E33C33" w:rsidRDefault="000C18F7" w:rsidP="00E33C33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DDCC304" wp14:editId="39322581">
                <wp:simplePos x="0" y="0"/>
                <wp:positionH relativeFrom="column">
                  <wp:posOffset>-152400</wp:posOffset>
                </wp:positionH>
                <wp:positionV relativeFrom="paragraph">
                  <wp:posOffset>201295</wp:posOffset>
                </wp:positionV>
                <wp:extent cx="276225" cy="285750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C304" id="_x0000_s1038" type="#_x0000_t202" style="position:absolute;left:0;text-align:left;margin-left:-12pt;margin-top:15.85pt;width:21.75pt;height:22.5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4F50E96C" wp14:editId="6E17BACF">
                <wp:simplePos x="0" y="0"/>
                <wp:positionH relativeFrom="column">
                  <wp:posOffset>1276350</wp:posOffset>
                </wp:positionH>
                <wp:positionV relativeFrom="paragraph">
                  <wp:posOffset>172720</wp:posOffset>
                </wp:positionV>
                <wp:extent cx="276225" cy="285750"/>
                <wp:effectExtent l="0" t="0" r="952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0E96C" id="_x0000_s1039" type="#_x0000_t202" style="position:absolute;left:0;text-align:left;margin-left:100.5pt;margin-top:13.6pt;width:21.75pt;height:22.5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KjqIgIAACM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995A2" wp14:editId="49BE4E47">
                <wp:simplePos x="0" y="0"/>
                <wp:positionH relativeFrom="column">
                  <wp:posOffset>866775</wp:posOffset>
                </wp:positionH>
                <wp:positionV relativeFrom="paragraph">
                  <wp:posOffset>258445</wp:posOffset>
                </wp:positionV>
                <wp:extent cx="514350" cy="3714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E33C3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995A2" id="Oval 7" o:spid="_x0000_s1040" style="position:absolute;left:0;text-align:left;margin-left:68.25pt;margin-top:20.35pt;width:40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1vQeQIAAEk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1C680D" w:rsidRDefault="001C680D" w:rsidP="00E33C33">
                      <w:pPr>
                        <w:jc w:val="center"/>
                      </w:pPr>
                      <w:r>
                        <w:rPr>
                          <w:rFonts w:hint="cs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93C34" wp14:editId="29076B56">
                <wp:simplePos x="0" y="0"/>
                <wp:positionH relativeFrom="column">
                  <wp:posOffset>1266824</wp:posOffset>
                </wp:positionH>
                <wp:positionV relativeFrom="paragraph">
                  <wp:posOffset>182245</wp:posOffset>
                </wp:positionV>
                <wp:extent cx="161925" cy="12382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238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C55E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4.35pt" to="112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22E6E" wp14:editId="6E6BF0D3">
                <wp:simplePos x="0" y="0"/>
                <wp:positionH relativeFrom="column">
                  <wp:posOffset>-66675</wp:posOffset>
                </wp:positionH>
                <wp:positionV relativeFrom="paragraph">
                  <wp:posOffset>182245</wp:posOffset>
                </wp:positionV>
                <wp:extent cx="228600" cy="209550"/>
                <wp:effectExtent l="1905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10BE9" id="Straight Connector 13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4.35pt" to="1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</w:p>
    <w:p w:rsidR="00BA5F40" w:rsidRDefault="00BA5F40" w:rsidP="002B582A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5383A874" wp14:editId="7CE2556F">
                <wp:simplePos x="0" y="0"/>
                <wp:positionH relativeFrom="column">
                  <wp:posOffset>647700</wp:posOffset>
                </wp:positionH>
                <wp:positionV relativeFrom="paragraph">
                  <wp:posOffset>163195</wp:posOffset>
                </wp:positionV>
                <wp:extent cx="276225" cy="285750"/>
                <wp:effectExtent l="0" t="0" r="952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0C18F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A874" id="_x0000_s1041" type="#_x0000_t202" style="position:absolute;left:0;text-align:left;margin-left:51pt;margin-top:12.85pt;width:21.75pt;height:22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" stroked="f">
                <v:textbox>
                  <w:txbxContent>
                    <w:p w:rsidR="001C680D" w:rsidRDefault="001C680D" w:rsidP="000C18F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E6EC60" wp14:editId="7606F2A4">
                <wp:simplePos x="0" y="0"/>
                <wp:positionH relativeFrom="column">
                  <wp:posOffset>676275</wp:posOffset>
                </wp:positionH>
                <wp:positionV relativeFrom="paragraph">
                  <wp:posOffset>191770</wp:posOffset>
                </wp:positionV>
                <wp:extent cx="190500" cy="0"/>
                <wp:effectExtent l="1905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EB02F" id="Straight Connector 14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15.1pt" to="68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" strokecolor="#5b9bd5 [3204]" strokeweight="2.25pt">
                <v:stroke joinstyle="miter"/>
              </v:line>
            </w:pict>
          </mc:Fallback>
        </mc:AlternateContent>
      </w:r>
    </w:p>
    <w:p w:rsidR="00BA5F40" w:rsidRDefault="00BA5F40" w:rsidP="00BA5F40">
      <w:pPr>
        <w:bidi/>
        <w:rPr>
          <w:rtl/>
        </w:rPr>
      </w:pPr>
    </w:p>
    <w:p w:rsidR="000C18F7" w:rsidRPr="00BA5F40" w:rsidRDefault="00BA5F40" w:rsidP="00BA5F40">
      <w:pPr>
        <w:bidi/>
        <w:rPr>
          <w:rtl/>
        </w:rPr>
      </w:pPr>
      <w:r>
        <w:rPr>
          <w:rFonts w:hint="cs"/>
          <w:rtl/>
        </w:rPr>
        <w:t xml:space="preserve">(כל צומת ירוק בטבלה הוא השולח, והטור תחתיו הוא המרחק שהוא שולח בינו לבין הצומת </w:t>
      </w:r>
      <w:r>
        <w:t>TO</w:t>
      </w:r>
      <w:r>
        <w:rPr>
          <w:rFonts w:hint="cs"/>
          <w:rtl/>
        </w:rPr>
        <w:t>)</w:t>
      </w: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33C33" w:rsidTr="002B5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:rsidR="00E33C33" w:rsidRDefault="00E33C33" w:rsidP="00E33C33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:rsidR="00E33C33" w:rsidRPr="002B582A" w:rsidRDefault="00E33C33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:rsidR="00E33C33" w:rsidRPr="002B582A" w:rsidRDefault="000C18F7" w:rsidP="00E33C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DFA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745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5E4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824B2B" w:rsidRDefault="00824B2B" w:rsidP="00824B2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824B2B" w:rsidRDefault="00824B2B" w:rsidP="00824B2B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938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4B2B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3A40">
              <w:rPr>
                <w:rFonts w:cstheme="minorHAnsi"/>
                <w:sz w:val="28"/>
                <w:szCs w:val="28"/>
              </w:rPr>
              <w:t>∞</w:t>
            </w:r>
          </w:p>
        </w:tc>
      </w:tr>
      <w:tr w:rsidR="00824B2B" w:rsidTr="002B5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112C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8FF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24B2B" w:rsidTr="002B5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824B2B" w:rsidRDefault="00824B2B" w:rsidP="00824B2B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4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3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041">
              <w:rPr>
                <w:rFonts w:cstheme="minorHAnsi"/>
                <w:sz w:val="28"/>
                <w:szCs w:val="28"/>
              </w:rPr>
              <w:t>∞</w:t>
            </w:r>
          </w:p>
        </w:tc>
        <w:tc>
          <w:tcPr>
            <w:tcW w:w="1037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824B2B" w:rsidRDefault="00824B2B" w:rsidP="00824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:rsidR="00AC1D1A" w:rsidRPr="00AC1D1A" w:rsidRDefault="00AC1D1A" w:rsidP="00AC1D1A">
      <w:pPr>
        <w:bidi/>
        <w:rPr>
          <w:rtl/>
        </w:rPr>
      </w:pPr>
    </w:p>
    <w:p w:rsidR="00824B2B" w:rsidRDefault="00824B2B" w:rsidP="00824B2B">
      <w:pPr>
        <w:pStyle w:val="Heading3"/>
        <w:bidi/>
        <w:rPr>
          <w:rtl/>
        </w:rPr>
      </w:pPr>
      <w:proofErr w:type="gramStart"/>
      <w:r>
        <w:t>ii</w:t>
      </w:r>
      <w:proofErr w:type="gramEnd"/>
    </w:p>
    <w:p w:rsidR="005C6AA8" w:rsidRDefault="005C6AA8" w:rsidP="005C6AA8">
      <w:pPr>
        <w:pStyle w:val="Heading3"/>
        <w:bidi/>
        <w:rPr>
          <w:rtl/>
        </w:rPr>
      </w:pPr>
    </w:p>
    <w:tbl>
      <w:tblPr>
        <w:tblStyle w:val="GridTable3-Accent5"/>
        <w:tblpPr w:leftFromText="180" w:rightFromText="180" w:vertAnchor="text" w:horzAnchor="margin" w:tblpY="-73"/>
        <w:bidiVisual/>
        <w:tblW w:w="0" w:type="auto"/>
        <w:tblLook w:val="04A0" w:firstRow="1" w:lastRow="0" w:firstColumn="1" w:lastColumn="0" w:noHBand="0" w:noVBand="1"/>
      </w:tblPr>
      <w:tblGrid>
        <w:gridCol w:w="1089"/>
        <w:gridCol w:w="1036"/>
        <w:gridCol w:w="1035"/>
        <w:gridCol w:w="1034"/>
        <w:gridCol w:w="1037"/>
        <w:gridCol w:w="1033"/>
        <w:gridCol w:w="1033"/>
        <w:gridCol w:w="1037"/>
        <w:gridCol w:w="1016"/>
      </w:tblGrid>
      <w:tr w:rsidR="00EC10F6" w:rsidTr="001C6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</w:pPr>
            <w:r>
              <w:t>TO</w:t>
            </w:r>
          </w:p>
        </w:tc>
        <w:tc>
          <w:tcPr>
            <w:tcW w:w="1036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A</w:t>
            </w:r>
          </w:p>
        </w:tc>
        <w:tc>
          <w:tcPr>
            <w:tcW w:w="1035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B</w:t>
            </w:r>
          </w:p>
        </w:tc>
        <w:tc>
          <w:tcPr>
            <w:tcW w:w="1034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C</w:t>
            </w:r>
          </w:p>
        </w:tc>
        <w:tc>
          <w:tcPr>
            <w:tcW w:w="1037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D</w:t>
            </w:r>
          </w:p>
        </w:tc>
        <w:tc>
          <w:tcPr>
            <w:tcW w:w="1033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E</w:t>
            </w:r>
          </w:p>
        </w:tc>
        <w:tc>
          <w:tcPr>
            <w:tcW w:w="1033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rFonts w:hint="cs"/>
                <w:color w:val="538135" w:themeColor="accent6" w:themeShade="BF"/>
              </w:rPr>
              <w:t>F</w:t>
            </w:r>
          </w:p>
        </w:tc>
        <w:tc>
          <w:tcPr>
            <w:tcW w:w="1037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  <w:rtl/>
              </w:rPr>
            </w:pPr>
            <w:r w:rsidRPr="002B582A">
              <w:rPr>
                <w:color w:val="538135" w:themeColor="accent6" w:themeShade="BF"/>
              </w:rPr>
              <w:t>G</w:t>
            </w:r>
          </w:p>
        </w:tc>
        <w:tc>
          <w:tcPr>
            <w:tcW w:w="1016" w:type="dxa"/>
          </w:tcPr>
          <w:p w:rsidR="00EC10F6" w:rsidRPr="002B582A" w:rsidRDefault="00EC10F6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2B582A">
              <w:rPr>
                <w:color w:val="538135" w:themeColor="accent6" w:themeShade="BF"/>
              </w:rPr>
              <w:t>H</w:t>
            </w:r>
          </w:p>
        </w:tc>
      </w:tr>
      <w:tr w:rsidR="00EC10F6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036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5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036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4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6" w:type="dxa"/>
          </w:tcPr>
          <w:p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036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4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7CE6">
              <w:t>0</w:t>
            </w:r>
          </w:p>
        </w:tc>
        <w:tc>
          <w:tcPr>
            <w:tcW w:w="1037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6" w:type="dxa"/>
          </w:tcPr>
          <w:p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036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EC10F6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EC10F6" w:rsidRDefault="00EC10F6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16" w:type="dxa"/>
          </w:tcPr>
          <w:p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C10F6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036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5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4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7" w:type="dxa"/>
          </w:tcPr>
          <w:p w:rsidR="00EC10F6" w:rsidRDefault="00EC10F6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1.5</w:t>
            </w:r>
          </w:p>
        </w:tc>
        <w:tc>
          <w:tcPr>
            <w:tcW w:w="1033" w:type="dxa"/>
          </w:tcPr>
          <w:p w:rsidR="00EC10F6" w:rsidRDefault="00EC10F6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0</w:t>
            </w:r>
          </w:p>
        </w:tc>
        <w:tc>
          <w:tcPr>
            <w:tcW w:w="1033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6" w:type="dxa"/>
          </w:tcPr>
          <w:p w:rsidR="00EC10F6" w:rsidRDefault="00824B2B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10F6" w:rsidTr="00601A3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1036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5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4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7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033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3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37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EC10F6" w:rsidRDefault="00824B2B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C10F6" w:rsidTr="001C6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1036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5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4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7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7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2015">
              <w:t>0</w:t>
            </w:r>
          </w:p>
        </w:tc>
        <w:tc>
          <w:tcPr>
            <w:tcW w:w="1016" w:type="dxa"/>
          </w:tcPr>
          <w:p w:rsidR="00EC10F6" w:rsidRDefault="00EC10F6" w:rsidP="001C6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C10F6" w:rsidTr="001C6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EC10F6" w:rsidRDefault="00EC10F6" w:rsidP="001C680D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1036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35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4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7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33" w:type="dxa"/>
          </w:tcPr>
          <w:p w:rsidR="00EC10F6" w:rsidRDefault="00601A37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7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6" w:type="dxa"/>
          </w:tcPr>
          <w:p w:rsidR="00EC10F6" w:rsidRDefault="00EC10F6" w:rsidP="001C6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015">
              <w:t>0</w:t>
            </w:r>
          </w:p>
        </w:tc>
      </w:tr>
    </w:tbl>
    <w:p w:rsidR="00BA5F40" w:rsidRDefault="00BA5F40" w:rsidP="00F629E7">
      <w:pPr>
        <w:bidi/>
        <w:rPr>
          <w:rtl/>
        </w:rPr>
      </w:pPr>
      <w:r>
        <w:rPr>
          <w:rFonts w:hint="cs"/>
          <w:rtl/>
        </w:rPr>
        <w:t xml:space="preserve">נחלק את הבעיה ל-2: </w:t>
      </w:r>
      <w:r>
        <w:rPr>
          <w:rtl/>
        </w:rPr>
        <w:br/>
      </w:r>
      <w:r>
        <w:rPr>
          <w:rFonts w:hint="cs"/>
          <w:u w:val="single"/>
          <w:rtl/>
        </w:rPr>
        <w:t xml:space="preserve">1. </w:t>
      </w:r>
      <w:r w:rsidRPr="00BA5F40">
        <w:rPr>
          <w:rFonts w:hint="cs"/>
          <w:u w:val="single"/>
          <w:rtl/>
        </w:rPr>
        <w:t xml:space="preserve">צמתים </w:t>
      </w:r>
      <w:r>
        <w:rPr>
          <w:rFonts w:hint="cs"/>
          <w:u w:val="single"/>
          <w:rtl/>
        </w:rPr>
        <w:t xml:space="preserve">שהמידע הטוב שלהם תלוי בהעברת מידע על קשת </w:t>
      </w:r>
      <w:r>
        <w:rPr>
          <w:rFonts w:hint="cs"/>
          <w:u w:val="single"/>
        </w:rPr>
        <w:t>E</w:t>
      </w:r>
      <w:r>
        <w:rPr>
          <w:rFonts w:hint="cs"/>
          <w:u w:val="single"/>
          <w:rtl/>
        </w:rPr>
        <w:t>-</w:t>
      </w:r>
      <w:r>
        <w:rPr>
          <w:rFonts w:hint="cs"/>
          <w:u w:val="single"/>
        </w:rPr>
        <w:t>D</w:t>
      </w:r>
      <w:r>
        <w:rPr>
          <w:rtl/>
        </w:rPr>
        <w:br/>
      </w:r>
      <w:r>
        <w:rPr>
          <w:rFonts w:hint="cs"/>
          <w:rtl/>
        </w:rPr>
        <w:t xml:space="preserve">מיכוון שצמתים אלו </w:t>
      </w:r>
      <w:r w:rsidR="00F629E7">
        <w:rPr>
          <w:rFonts w:hint="cs"/>
          <w:rtl/>
        </w:rPr>
        <w:t>זקוקים למידע</w:t>
      </w:r>
      <w:r>
        <w:rPr>
          <w:rFonts w:hint="cs"/>
          <w:rtl/>
        </w:rPr>
        <w:t xml:space="preserve"> </w:t>
      </w:r>
      <w:r w:rsidR="00F629E7">
        <w:rPr>
          <w:rFonts w:hint="cs"/>
          <w:rtl/>
        </w:rPr>
        <w:t xml:space="preserve">שנמצא </w:t>
      </w:r>
      <w:r>
        <w:rPr>
          <w:rFonts w:hint="cs"/>
          <w:rtl/>
        </w:rPr>
        <w:t xml:space="preserve">שלכל היותר במרחק </w:t>
      </w:r>
      <w:r w:rsidR="00F629E7">
        <w:rPr>
          <w:rFonts w:hint="cs"/>
          <w:rtl/>
        </w:rPr>
        <w:t>2</w:t>
      </w:r>
      <w:r>
        <w:rPr>
          <w:rFonts w:hint="cs"/>
          <w:rtl/>
        </w:rPr>
        <w:t xml:space="preserve"> קשתות מהם</w:t>
      </w:r>
      <w:r w:rsidR="00F629E7">
        <w:rPr>
          <w:rFonts w:hint="cs"/>
          <w:rtl/>
        </w:rPr>
        <w:t xml:space="preserve"> (בפועל המידע הוא על יעדים שנמצאים במרחק 3 קשתות מהם, אבל ב-</w:t>
      </w:r>
      <w:r w:rsidR="00F629E7">
        <w:t>t=0</w:t>
      </w:r>
      <w:r w:rsidR="00F629E7">
        <w:rPr>
          <w:rFonts w:hint="cs"/>
          <w:rtl/>
        </w:rPr>
        <w:t xml:space="preserve"> המידע עליהם כבר שמור אצל שכניהם, לכן המידע המבוקש </w:t>
      </w:r>
      <w:r w:rsidR="00F629E7">
        <w:rPr>
          <w:rFonts w:hint="cs"/>
          <w:rtl/>
        </w:rPr>
        <w:lastRenderedPageBreak/>
        <w:t>אודותיהם נמצא בצומת במרחק 2)</w:t>
      </w:r>
      <w:r>
        <w:rPr>
          <w:rFonts w:hint="cs"/>
          <w:rtl/>
        </w:rPr>
        <w:t xml:space="preserve">, </w:t>
      </w:r>
      <w:r w:rsidR="00F629E7">
        <w:rPr>
          <w:rFonts w:hint="cs"/>
          <w:rtl/>
        </w:rPr>
        <w:t>לצמתים</w:t>
      </w:r>
      <w:r>
        <w:rPr>
          <w:rFonts w:hint="cs"/>
          <w:rtl/>
        </w:rPr>
        <w:t xml:space="preserve"> במרחק 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 xml:space="preserve">4 </w:t>
      </w:r>
      <w:r w:rsidR="00F629E7">
        <w:rPr>
          <w:rFonts w:hint="cs"/>
          <w:rtl/>
        </w:rPr>
        <w:t xml:space="preserve">קשתות </w:t>
      </w:r>
      <w:r>
        <w:rPr>
          <w:rFonts w:hint="cs"/>
          <w:rtl/>
        </w:rPr>
        <w:t>הנתיב שלא</w:t>
      </w:r>
      <w:r w:rsidR="00F629E7">
        <w:rPr>
          <w:rFonts w:hint="cs"/>
          <w:rtl/>
        </w:rPr>
        <w:t xml:space="preserve"> עובר</w:t>
      </w:r>
      <w:r>
        <w:rPr>
          <w:rFonts w:hint="cs"/>
          <w:rtl/>
        </w:rPr>
        <w:t xml:space="preserve"> דרך </w:t>
      </w:r>
      <w:r>
        <w:rPr>
          <w:rFonts w:hint="cs"/>
        </w:rPr>
        <w:t>E</w:t>
      </w:r>
      <w:r w:rsidR="00F629E7">
        <w:rPr>
          <w:rFonts w:hint="cs"/>
          <w:rtl/>
        </w:rPr>
        <w:t>-</w:t>
      </w:r>
      <w:r>
        <w:rPr>
          <w:rFonts w:hint="cs"/>
        </w:rPr>
        <w:t>D</w:t>
      </w:r>
      <w:r>
        <w:rPr>
          <w:rFonts w:hint="cs"/>
          <w:rtl/>
        </w:rPr>
        <w:t xml:space="preserve"> יהיה טוב יותר (מרחק 4 לא דרך </w:t>
      </w:r>
      <w:r>
        <w:rPr>
          <w:rFonts w:hint="cs"/>
        </w:rPr>
        <w:t>DE</w:t>
      </w:r>
      <w:r>
        <w:rPr>
          <w:rFonts w:hint="cs"/>
          <w:rtl/>
        </w:rPr>
        <w:t xml:space="preserve">, לעומת מרחק 4.5 דרך </w:t>
      </w:r>
      <w:r>
        <w:rPr>
          <w:rFonts w:hint="cs"/>
        </w:rPr>
        <w:t>DE</w:t>
      </w:r>
      <w:r>
        <w:rPr>
          <w:rFonts w:hint="cs"/>
          <w:rtl/>
        </w:rPr>
        <w:t xml:space="preserve">), =&gt; הזמן שיקח הוא קשת אחת של 1 מילישניה, וקשת אחת של </w:t>
      </w:r>
      <w:r>
        <w:t>1.5</w:t>
      </w:r>
      <w:r>
        <w:rPr>
          <w:rFonts w:hint="cs"/>
          <w:rtl/>
        </w:rPr>
        <w:t xml:space="preserve"> מילי שניה. =&gt; בזמן </w:t>
      </w:r>
      <w:r>
        <w:t>t=2.5</w:t>
      </w:r>
      <w:r>
        <w:rPr>
          <w:rFonts w:hint="cs"/>
          <w:rtl/>
        </w:rPr>
        <w:t xml:space="preserve"> הצמתים יקבלו את כל המידע </w:t>
      </w:r>
    </w:p>
    <w:p w:rsidR="00BA5F40" w:rsidRDefault="00BA5F40" w:rsidP="00BA5F40">
      <w:pPr>
        <w:bidi/>
        <w:rPr>
          <w:rtl/>
        </w:rPr>
      </w:pPr>
      <w:r>
        <w:rPr>
          <w:rFonts w:hint="cs"/>
          <w:u w:val="single"/>
          <w:rtl/>
        </w:rPr>
        <w:t xml:space="preserve">2. </w:t>
      </w:r>
      <w:r w:rsidRPr="00BA5F40">
        <w:rPr>
          <w:rFonts w:hint="cs"/>
          <w:u w:val="single"/>
          <w:rtl/>
        </w:rPr>
        <w:t xml:space="preserve">צמתים שלא צריכים לקבל מידע שעובר על קשת </w:t>
      </w:r>
      <w:r w:rsidRPr="00BA5F40">
        <w:rPr>
          <w:rFonts w:hint="cs"/>
          <w:u w:val="single"/>
        </w:rPr>
        <w:t>ED</w:t>
      </w:r>
      <w:r w:rsidRPr="00BA5F40">
        <w:rPr>
          <w:rFonts w:hint="cs"/>
          <w:u w:val="single"/>
          <w:rtl/>
        </w:rPr>
        <w:t>.</w:t>
      </w:r>
      <w:r>
        <w:rPr>
          <w:u w:val="single"/>
          <w:rtl/>
        </w:rPr>
        <w:br/>
      </w:r>
      <w:r>
        <w:rPr>
          <w:rFonts w:hint="cs"/>
          <w:rtl/>
        </w:rPr>
        <w:t xml:space="preserve">צמתים </w:t>
      </w:r>
      <w:r w:rsidR="00F629E7">
        <w:rPr>
          <w:rFonts w:hint="cs"/>
          <w:rtl/>
        </w:rPr>
        <w:t xml:space="preserve">אלו </w:t>
      </w:r>
      <w:r>
        <w:rPr>
          <w:rFonts w:hint="cs"/>
          <w:rtl/>
        </w:rPr>
        <w:t xml:space="preserve">צריכים </w:t>
      </w:r>
      <w:r w:rsidR="00F629E7">
        <w:rPr>
          <w:rFonts w:hint="cs"/>
          <w:rtl/>
        </w:rPr>
        <w:t xml:space="preserve">בזמן </w:t>
      </w:r>
      <w:r w:rsidR="00F629E7">
        <w:t>t=0</w:t>
      </w:r>
      <w:r w:rsidR="00F629E7">
        <w:rPr>
          <w:rFonts w:hint="cs"/>
          <w:rtl/>
        </w:rPr>
        <w:t xml:space="preserve"> </w:t>
      </w:r>
      <w:r>
        <w:rPr>
          <w:rFonts w:hint="cs"/>
          <w:rtl/>
        </w:rPr>
        <w:t>מידע שנמצא לכל היותר מרחק 3 קשתות מהם</w:t>
      </w:r>
      <w:r w:rsidR="00F629E7">
        <w:rPr>
          <w:rFonts w:hint="cs"/>
          <w:rtl/>
        </w:rPr>
        <w:t>,</w:t>
      </w:r>
      <w:r>
        <w:rPr>
          <w:rFonts w:hint="cs"/>
          <w:rtl/>
        </w:rPr>
        <w:t xml:space="preserve"> ולכן יקח לו להגיע 3 מילי שניות. </w:t>
      </w:r>
    </w:p>
    <w:p w:rsidR="001F07D7" w:rsidRDefault="001F07D7" w:rsidP="001F07D7">
      <w:pPr>
        <w:bidi/>
        <w:rPr>
          <w:rtl/>
        </w:rPr>
      </w:pPr>
      <w:r>
        <w:sym w:font="Wingdings" w:char="F0E7"/>
      </w:r>
      <w:r>
        <w:rPr>
          <w:rFonts w:hint="cs"/>
          <w:rtl/>
        </w:rPr>
        <w:t xml:space="preserve"> סהכ קיבלנו בזמן </w:t>
      </w:r>
      <w:r>
        <w:t>t=3</w:t>
      </w:r>
      <w:r>
        <w:rPr>
          <w:rFonts w:hint="cs"/>
          <w:rtl/>
        </w:rPr>
        <w:t xml:space="preserve"> כל הצמתים יקבלו את המידע הסופי שלהן לצורך עדכון הטבלאות.</w:t>
      </w:r>
    </w:p>
    <w:p w:rsidR="001F07D7" w:rsidRDefault="001F07D7" w:rsidP="001F07D7">
      <w:pPr>
        <w:bidi/>
        <w:rPr>
          <w:rtl/>
        </w:rPr>
      </w:pPr>
    </w:p>
    <w:p w:rsidR="001F07D7" w:rsidRDefault="00B00F31" w:rsidP="00B00F31">
      <w:pPr>
        <w:pStyle w:val="Heading2"/>
        <w:bidi/>
        <w:rPr>
          <w:rtl/>
        </w:rPr>
      </w:pPr>
      <w:r>
        <w:rPr>
          <w:rFonts w:hint="cs"/>
          <w:rtl/>
        </w:rPr>
        <w:t>שאלה 2</w:t>
      </w:r>
    </w:p>
    <w:p w:rsidR="00B00F31" w:rsidRDefault="00843E1B" w:rsidP="00183B32">
      <w:pPr>
        <w:pStyle w:val="Heading3"/>
        <w:numPr>
          <w:ilvl w:val="0"/>
          <w:numId w:val="3"/>
        </w:numPr>
        <w:bidi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39" behindDoc="0" locked="0" layoutInCell="1" allowOverlap="1" wp14:anchorId="25135228" wp14:editId="71437C3B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2" type="#_x0000_t202" style="position:absolute;left:0;text-align:left;margin-left:163.5pt;margin-top:48.55pt;width:21.75pt;height:22.5pt;z-index:2516500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DWBqZg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25135228" wp14:editId="71437C3B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5228" id="_x0000_s1043" type="#_x0000_t202" style="position:absolute;left:0;text-align:left;margin-left:123pt;margin-top:157.25pt;width:21.75pt;height:22.5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+2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9TT7Y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7991" behindDoc="0" locked="0" layoutInCell="1" allowOverlap="1" wp14:anchorId="7CC72CF6" wp14:editId="0014D228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72CF6" id="_x0000_s1044" type="#_x0000_t202" style="position:absolute;left:0;text-align:left;margin-left:158.25pt;margin-top:100.25pt;width:21.75pt;height:22.5pt;z-index:2516479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jSIw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P640i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1C680D" w:rsidRDefault="001C680D" w:rsidP="00843E1B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895" behindDoc="0" locked="0" layoutInCell="1" allowOverlap="1" wp14:anchorId="0D886248" wp14:editId="442F25DF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248" id="_x0000_s1045" type="#_x0000_t202" style="position:absolute;left:0;text-align:left;margin-left:84.75pt;margin-top:56.75pt;width:21.75pt;height:22.5pt;z-index:2516438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43" behindDoc="0" locked="0" layoutInCell="1" allowOverlap="1" wp14:anchorId="172B89B4" wp14:editId="7C4E7430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89B4" id="_x0000_s1046" type="#_x0000_t202" style="position:absolute;left:0;text-align:left;margin-left:39pt;margin-top:157.25pt;width:21.75pt;height:22.5pt;z-index:2516459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71" behindDoc="0" locked="0" layoutInCell="1" allowOverlap="1" wp14:anchorId="500D26E3" wp14:editId="2399B7D8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26E3" id="_x0000_s1047" type="#_x0000_t202" style="position:absolute;left:0;text-align:left;margin-left:12pt;margin-top:101.75pt;width:21.75pt;height:22.5pt;z-index:2516428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" stroked="f">
                <v:textbox>
                  <w:txbxContent>
                    <w:p w:rsidR="001C680D" w:rsidRDefault="001C680D" w:rsidP="00843E1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19" behindDoc="0" locked="0" layoutInCell="1" allowOverlap="1" wp14:anchorId="363146DE" wp14:editId="1B788958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4455" cy="87367"/>
                                  <wp:effectExtent l="0" t="0" r="0" b="8255"/>
                                  <wp:docPr id="204" name="Picture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146DE" id="_x0000_s1048" type="#_x0000_t202" style="position:absolute;left:0;text-align:left;margin-left:63.75pt;margin-top:96.6pt;width:21.75pt;height:22.5pt;z-index:25164491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6zxpX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1C680D" w:rsidRDefault="001C680D" w:rsidP="00843E1B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>
                            <wp:extent cx="84455" cy="87367"/>
                            <wp:effectExtent l="0" t="0" r="0" b="8255"/>
                            <wp:docPr id="204" name="Picture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967" behindDoc="0" locked="0" layoutInCell="1" allowOverlap="1" wp14:anchorId="0A7AA316" wp14:editId="1DCF3A24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843E1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A316" id="_x0000_s1049" type="#_x0000_t202" style="position:absolute;left:0;text-align:left;margin-left:94.5pt;margin-top:101pt;width:21.75pt;height:22.5pt;z-index:2516469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OKFP60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843E1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128F1A" wp14:editId="3908BF66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BE30ED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28F1A" id="Oval 192" o:spid="_x0000_s1050" style="position:absolute;left:0;text-align:left;margin-left:191.25pt;margin-top:44.85pt;width:40.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Tp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DknsTp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F88AEF" wp14:editId="3CF6CC70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C0D44" id="Straight Connector 20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AnUgSh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8EB159" wp14:editId="12365EAE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8D416" id="Straight Connector 199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/5N0/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0C3AFF" wp14:editId="01402252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763E85" id="Straight Connector 19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83B402" wp14:editId="3B9D78E2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6C7D" id="Straight Connector 19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 w:rsidR="00BE30ED"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F25C2" wp14:editId="5DC85AC4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4FDE4" id="Straight Connector 19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WqS73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A11045" wp14:editId="1FFA11C4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D9CF1" id="Straight Connector 196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" strokecolor="#5b9bd5 [3204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9A272C" wp14:editId="2ADDB9E6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BE30ED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A272C" id="Oval 28" o:spid="_x0000_s1051" style="position:absolute;left:0;text-align:left;margin-left:116.25pt;margin-top:59.2pt;width:40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VDseQIAAEs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EAF49" wp14:editId="57B77A6E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1191E" id="Straight Connector 194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" strokecolor="#5b9bd5 [3204]" strokeweight="2.25pt">
                <v:stroke joinstyle="miter"/>
              </v:line>
            </w:pict>
          </mc:Fallback>
        </mc:AlternateContent>
      </w:r>
      <w:r w:rsidR="00BE30ED">
        <w:rPr>
          <w:noProof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9EAF49" wp14:editId="57B77A6E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00222" id="Straight Connector 195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9576A" wp14:editId="5C5B47AF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BE30ED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9576A" id="Oval 30" o:spid="_x0000_s1052" style="position:absolute;left:0;text-align:left;margin-left:69pt;margin-top:141.6pt;width:40.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F3639B" wp14:editId="7940FDF5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BE30ED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3639B" id="Oval 31" o:spid="_x0000_s1053" style="position:absolute;left:0;text-align:left;margin-left:156pt;margin-top:141.6pt;width:40.5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Ve/T0HoCAABL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0D8EE" wp14:editId="02BED976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BE30ED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0D8EE" id="Oval 27" o:spid="_x0000_s1054" style="position:absolute;left:0;text-align:left;margin-left:33.75pt;margin-top:58.45pt;width:40.5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="00BE30ED"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C4D2FD" wp14:editId="62DF1C49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BE30ED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D2FD" id="Oval 29" o:spid="_x0000_s1055" style="position:absolute;left:0;text-align:left;margin-left:-6.75pt;margin-top:141.6pt;width:40.5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MFdeQIAAEs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BE30ED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 w:rsidR="00A76898">
        <w:rPr>
          <w:rFonts w:hint="cs"/>
          <w:rtl/>
        </w:rPr>
        <w:t xml:space="preserve">ניתן לייצר </w:t>
      </w:r>
      <w:r w:rsidR="00183B32">
        <w:rPr>
          <w:rFonts w:hint="cs"/>
          <w:rtl/>
        </w:rPr>
        <w:t>4</w:t>
      </w:r>
      <w:r w:rsidR="00A76898">
        <w:rPr>
          <w:rFonts w:hint="cs"/>
          <w:rtl/>
        </w:rPr>
        <w:t xml:space="preserve"> עצי יעד</w:t>
      </w:r>
      <w:r>
        <w:rPr>
          <w:rFonts w:hint="cs"/>
          <w:rtl/>
        </w:rPr>
        <w:t>:</w:t>
      </w:r>
      <w:r w:rsidR="00A76898">
        <w:rPr>
          <w:rFonts w:hint="cs"/>
          <w:rtl/>
        </w:rPr>
        <w:t xml:space="preserve"> (</w:t>
      </w:r>
      <w:r w:rsidR="00183B32">
        <w:rPr>
          <w:rFonts w:hint="cs"/>
          <w:rtl/>
        </w:rPr>
        <w:t>העצים</w:t>
      </w:r>
      <w:r w:rsidR="00A76898">
        <w:rPr>
          <w:rFonts w:hint="cs"/>
          <w:rtl/>
        </w:rPr>
        <w:t xml:space="preserve"> בכתום)</w:t>
      </w:r>
      <w:r w:rsidR="00A76898">
        <w:br/>
      </w:r>
      <w:r w:rsidR="00A76898" w:rsidRPr="00A76898">
        <w:rPr>
          <w:rStyle w:val="Heading4Char"/>
        </w:rPr>
        <w:t>1</w:t>
      </w:r>
      <w:r w:rsidR="00A76898">
        <w:rPr>
          <w:rFonts w:hint="cs"/>
          <w:rtl/>
        </w:rPr>
        <w:t xml:space="preserve">. </w:t>
      </w: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Pr="00B00F31" w:rsidRDefault="00A76898" w:rsidP="00A76898">
      <w:pPr>
        <w:bidi/>
        <w:ind w:left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B1F05CE" wp14:editId="302E7299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F05CE" id="_x0000_s1056" type="#_x0000_t202" style="position:absolute;left:0;text-align:left;margin-left:163.5pt;margin-top:48.55pt;width:21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0EF2B5B" wp14:editId="725EF861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2B5B" id="_x0000_s1057" type="#_x0000_t202" style="position:absolute;left:0;text-align:left;margin-left:123pt;margin-top:157.25pt;width:21.75pt;height:22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" stroked="f">
                <v:textbox>
                  <w:txbxContent>
                    <w:p w:rsidR="001C680D" w:rsidRDefault="001C680D" w:rsidP="00A76898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06B9587" wp14:editId="7A543DD2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B9587" id="_x0000_s1058" type="#_x0000_t202" style="position:absolute;left:0;text-align:left;margin-left:158.25pt;margin-top:100.25pt;width:21.7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CV9TS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CD4A311" wp14:editId="54808DBA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4A311" id="_x0000_s1059" type="#_x0000_t202" style="position:absolute;left:0;text-align:left;margin-left:84.75pt;margin-top:56.75pt;width:21.7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" stroked="f">
                <v:textbox>
                  <w:txbxContent>
                    <w:p w:rsidR="001C680D" w:rsidRDefault="001C680D" w:rsidP="00A7689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2CA0E81" wp14:editId="7C9B6751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A0E81" id="_x0000_s1060" type="#_x0000_t202" style="position:absolute;left:0;text-align:left;margin-left:39pt;margin-top:157.25pt;width:21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I0JA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" stroked="f">
                <v:textbox>
                  <w:txbxContent>
                    <w:p w:rsidR="001C680D" w:rsidRDefault="001C680D" w:rsidP="00A7689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D78350" wp14:editId="16D57BB1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8350" id="_x0000_s1061" type="#_x0000_t202" style="position:absolute;left:0;text-align:left;margin-left:12pt;margin-top:101.75pt;width:21.75pt;height:22.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Qa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Aka2Q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A76898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6F6F0DF" wp14:editId="1A835E00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67E3D6BC" wp14:editId="2AB1D273">
                                  <wp:extent cx="84455" cy="87367"/>
                                  <wp:effectExtent l="0" t="0" r="0" b="825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F0DF" id="_x0000_s1062" type="#_x0000_t202" style="position:absolute;left:0;text-align:left;margin-left:63.75pt;margin-top:96.6pt;width:21.75pt;height:22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9p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Kn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Z8nJ9Vr6A+ol4OhrHFb4aHFtxfSjoc2ZL6P3vmBCXqq0HN&#10;bybTaZzxZExnixwNd+2prj3McIQqaaBkOG5C+hdDZXfYm0Ym3WITByYnzjiKSc7Tt4mzfm2nqJfP&#10;vX4G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KhxPaS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1C680D" w:rsidRDefault="001C680D" w:rsidP="00A76898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67E3D6BC" wp14:editId="2AB1D273">
                            <wp:extent cx="84455" cy="87367"/>
                            <wp:effectExtent l="0" t="0" r="0" b="825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B9E850" wp14:editId="43121563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A7689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850" id="_x0000_s1063" type="#_x0000_t202" style="position:absolute;left:0;text-align:left;margin-left:94.5pt;margin-top:101pt;width:21.75pt;height:22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M7JdVM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A7689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CB4604" wp14:editId="3C49D322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A76898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B4604" id="Oval 219" o:spid="_x0000_s1064" style="position:absolute;left:0;text-align:left;margin-left:191.25pt;margin-top:44.85pt;width:40.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kDvVkH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735845C" wp14:editId="5B23A26D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51B16" id="Straight Connector 220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1B03BF" wp14:editId="046B6931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AF467" id="Straight Connector 22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AF3620" wp14:editId="07BC26E1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A3C05" id="Straight Connector 22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2C313C" wp14:editId="3269A26D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553EF" id="Straight Connector 223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2Za6s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906AB" wp14:editId="38D18425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B26EC" id="Straight Connector 22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C757DB" wp14:editId="72825348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C7CCF" id="Straight Connector 225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roo7Q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C1F27C" wp14:editId="0780464F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A76898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1F27C" id="Oval 226" o:spid="_x0000_s1065" style="position:absolute;left:0;text-align:left;margin-left:116.25pt;margin-top:59.2pt;width:40.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B4TCn5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15EE35" wp14:editId="67605938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E8482" id="Straight Connector 227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L7JF5n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4B9DBF" wp14:editId="4DEF9183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FEDF3" id="Straight Connector 228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AE226E" wp14:editId="056BDFFC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A76898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E226E" id="Oval 229" o:spid="_x0000_s1066" style="position:absolute;left:0;text-align:left;margin-left:69pt;margin-top:141.6pt;width:40.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LSomb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7C6A24" wp14:editId="3E00A545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A76898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7C6A24" id="Oval 230" o:spid="_x0000_s1067" style="position:absolute;left:0;text-align:left;margin-left:156pt;margin-top:141.6pt;width:40.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RwPeg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D118C4" wp14:editId="25AFE2BC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A76898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D118C4" id="Oval 231" o:spid="_x0000_s1068" style="position:absolute;left:0;text-align:left;margin-left:33.75pt;margin-top:58.45pt;width:40.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DWDY/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99FD5E" wp14:editId="1999EC66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A76898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99FD5E" id="Oval 232" o:spid="_x0000_s1069" style="position:absolute;left:0;text-align:left;margin-left:-6.75pt;margin-top:141.6pt;width:40.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C680D" w:rsidRDefault="001C680D" w:rsidP="00A76898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 w:rsidRPr="00A76898">
        <w:rPr>
          <w:rStyle w:val="Heading4Char"/>
          <w:rFonts w:hint="cs"/>
          <w:rtl/>
        </w:rPr>
        <w:t>2</w:t>
      </w:r>
      <w:r>
        <w:rPr>
          <w:rFonts w:hint="cs"/>
          <w:rtl/>
        </w:rPr>
        <w:t>.</w:t>
      </w: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183B32" w:rsidRPr="00B00F31" w:rsidRDefault="00183B32" w:rsidP="00183B32">
      <w:pPr>
        <w:bidi/>
        <w:ind w:firstLine="720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4CF0938" wp14:editId="35A16A02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70" type="#_x0000_t202" style="position:absolute;left:0;text-align:left;margin-left:163.5pt;margin-top:48.55pt;width:21.75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Jv3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F0gm/c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0653F64" wp14:editId="173DA517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71" type="#_x0000_t202" style="position:absolute;left:0;text-align:left;margin-left:158.25pt;margin-top:100.25pt;width:21.75pt;height:22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2F31AF4" wp14:editId="335DD3F0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72" type="#_x0000_t202" style="position:absolute;left:0;text-align:left;margin-left:84.75pt;margin-top:56.75pt;width:21.75pt;height:22.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KZO69Q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C680D" w:rsidRDefault="001C680D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0A7EAE3" wp14:editId="34EAE40D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73" type="#_x0000_t202" style="position:absolute;left:0;text-align:left;margin-left:12pt;margin-top:101.75pt;width:21.75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CsLHDa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23B9B8B" wp14:editId="33CAEEA6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37122937" wp14:editId="4EC3F0FB">
                                  <wp:extent cx="84455" cy="87367"/>
                                  <wp:effectExtent l="0" t="0" r="0" b="8255"/>
                                  <wp:docPr id="303" name="Picture 3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74" type="#_x0000_t202" style="position:absolute;left:0;text-align:left;margin-left:63.75pt;margin-top:96.6pt;width:21.75pt;height:22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3" name="Picture 3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B323744" wp14:editId="207EE0D4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75" type="#_x0000_t202" style="position:absolute;left:0;text-align:left;margin-left:94.5pt;margin-top:101pt;width:21.75pt;height:22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" stroked="f">
                <v:textbox>
                  <w:txbxContent>
                    <w:p w:rsidR="001C680D" w:rsidRDefault="001C680D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E83F68A" wp14:editId="6795D795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44" o:spid="_x0000_s1076" style="position:absolute;left:0;text-align:left;margin-left:191.25pt;margin-top:44.85pt;width:40.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GMewIAAE0FAAAOAAAAZHJzL2Uyb0RvYy54bWysVF9P2zAQf5+072D5faQp6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7C6BF5" wp14:editId="12468760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EA777" id="Straight Connector 245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C41A9C" wp14:editId="1C3D9702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4F70C" id="Straight Connector 246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MaakG7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D6F462" wp14:editId="2E6A001C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9671" id="Straight Connector 24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9307F8" wp14:editId="2AA57EC0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5855" id="Straight Connector 248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" strokecolor="#5b9bd5 [3204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FC546F" wp14:editId="503FE124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B1D4" id="Straight Connector 249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D8myNZ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AD1279" wp14:editId="33AA711E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4F80B" id="Straight Connector 25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" strokecolor="#ed7d31 [3205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C2587A" wp14:editId="36C90C39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51" o:spid="_x0000_s1077" style="position:absolute;left:0;text-align:left;margin-left:116.25pt;margin-top:59.2pt;width:40.5pt;height:29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E6C09F" wp14:editId="04786C68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65BB8" id="Straight Connector 252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E380B0" wp14:editId="24CCAE8A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81FD4" id="Straight Connector 253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4t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Rary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J5tji3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B50AC5D" wp14:editId="40F14985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54" o:spid="_x0000_s1078" style="position:absolute;left:0;text-align:left;margin-left:69pt;margin-top:141.6pt;width:40.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K05ew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9E5613" wp14:editId="6C58D9D0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55" o:spid="_x0000_s1079" style="position:absolute;left:0;text-align:left;margin-left:156pt;margin-top:141.6pt;width:40.5pt;height:29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8E245" wp14:editId="14FD4583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56" o:spid="_x0000_s1080" style="position:absolute;left:0;text-align:left;margin-left:33.75pt;margin-top:58.45pt;width:40.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608144" wp14:editId="384BDCE7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57" o:spid="_x0000_s1081" style="position:absolute;left:0;text-align:left;margin-left:-6.75pt;margin-top:141.6pt;width:40.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Style w:val="Heading4Char"/>
          <w:rFonts w:hint="cs"/>
          <w:rtl/>
        </w:rPr>
        <w:t>3</w:t>
      </w:r>
      <w:r>
        <w:rPr>
          <w:rFonts w:hint="cs"/>
          <w:rtl/>
        </w:rPr>
        <w:t>.</w:t>
      </w: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C6C9F34" wp14:editId="3E244484">
                <wp:simplePos x="0" y="0"/>
                <wp:positionH relativeFrom="column">
                  <wp:posOffset>1562100</wp:posOffset>
                </wp:positionH>
                <wp:positionV relativeFrom="paragraph">
                  <wp:posOffset>224155</wp:posOffset>
                </wp:positionV>
                <wp:extent cx="276225" cy="285750"/>
                <wp:effectExtent l="0" t="0" r="9525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2" type="#_x0000_t202" style="position:absolute;left:0;text-align:left;margin-left:123pt;margin-top:17.65pt;width:21.7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1987B1A" wp14:editId="41B750EA">
                <wp:simplePos x="0" y="0"/>
                <wp:positionH relativeFrom="column">
                  <wp:posOffset>533400</wp:posOffset>
                </wp:positionH>
                <wp:positionV relativeFrom="paragraph">
                  <wp:posOffset>243205</wp:posOffset>
                </wp:positionV>
                <wp:extent cx="276225" cy="260985"/>
                <wp:effectExtent l="0" t="0" r="9525" b="571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3" type="#_x0000_t202" style="position:absolute;left:0;text-align:left;margin-left:42pt;margin-top:19.15pt;width:21.75pt;height:20.5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3B32" w:rsidRPr="00B00F31" w:rsidRDefault="00183B32" w:rsidP="00183B32">
      <w:pPr>
        <w:bidi/>
        <w:ind w:left="720"/>
        <w:rPr>
          <w:rtl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4CF0938" wp14:editId="35A16A02">
                <wp:simplePos x="0" y="0"/>
                <wp:positionH relativeFrom="column">
                  <wp:posOffset>2076450</wp:posOffset>
                </wp:positionH>
                <wp:positionV relativeFrom="paragraph">
                  <wp:posOffset>616585</wp:posOffset>
                </wp:positionV>
                <wp:extent cx="276225" cy="285750"/>
                <wp:effectExtent l="0" t="0" r="9525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0938" id="_x0000_s1084" type="#_x0000_t202" style="position:absolute;left:0;text-align:left;margin-left:163.5pt;margin-top:48.55pt;width:21.75pt;height:2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C6C9F34" wp14:editId="3E244484">
                <wp:simplePos x="0" y="0"/>
                <wp:positionH relativeFrom="column">
                  <wp:posOffset>1562100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9F34" id="_x0000_s1085" type="#_x0000_t202" style="position:absolute;left:0;text-align:left;margin-left:123pt;margin-top:157.25pt;width:21.75pt;height:22.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0653F64" wp14:editId="173DA517">
                <wp:simplePos x="0" y="0"/>
                <wp:positionH relativeFrom="column">
                  <wp:posOffset>2009775</wp:posOffset>
                </wp:positionH>
                <wp:positionV relativeFrom="paragraph">
                  <wp:posOffset>1273175</wp:posOffset>
                </wp:positionV>
                <wp:extent cx="276225" cy="285750"/>
                <wp:effectExtent l="0" t="0" r="9525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53F64" id="_x0000_s1086" type="#_x0000_t202" style="position:absolute;left:0;text-align:left;margin-left:158.25pt;margin-top:100.25pt;width:21.75pt;height:22.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mfO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2F31AF4" wp14:editId="335DD3F0">
                <wp:simplePos x="0" y="0"/>
                <wp:positionH relativeFrom="column">
                  <wp:posOffset>1076325</wp:posOffset>
                </wp:positionH>
                <wp:positionV relativeFrom="paragraph">
                  <wp:posOffset>720725</wp:posOffset>
                </wp:positionV>
                <wp:extent cx="276225" cy="285750"/>
                <wp:effectExtent l="0" t="0" r="9525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1AF4" id="_x0000_s1087" type="#_x0000_t202" style="position:absolute;left:0;text-align:left;margin-left:84.75pt;margin-top:56.75pt;width:21.75pt;height:22.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" stroked="f">
                <v:textbox>
                  <w:txbxContent>
                    <w:p w:rsidR="001C680D" w:rsidRDefault="001C680D" w:rsidP="00183B32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987B1A" wp14:editId="41B750EA">
                <wp:simplePos x="0" y="0"/>
                <wp:positionH relativeFrom="column">
                  <wp:posOffset>495300</wp:posOffset>
                </wp:positionH>
                <wp:positionV relativeFrom="paragraph">
                  <wp:posOffset>1997075</wp:posOffset>
                </wp:positionV>
                <wp:extent cx="276225" cy="285750"/>
                <wp:effectExtent l="0" t="0" r="9525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7B1A" id="_x0000_s1088" type="#_x0000_t202" style="position:absolute;left:0;text-align:left;margin-left:39pt;margin-top:157.25pt;width:21.75pt;height:22.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" stroked="f">
                <v:textbox>
                  <w:txbxContent>
                    <w:p w:rsidR="001C680D" w:rsidRDefault="001C680D" w:rsidP="00183B32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0A7EAE3" wp14:editId="34EAE40D">
                <wp:simplePos x="0" y="0"/>
                <wp:positionH relativeFrom="column">
                  <wp:posOffset>152400</wp:posOffset>
                </wp:positionH>
                <wp:positionV relativeFrom="paragraph">
                  <wp:posOffset>1292225</wp:posOffset>
                </wp:positionV>
                <wp:extent cx="276225" cy="285750"/>
                <wp:effectExtent l="0" t="0" r="9525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EAE3" id="_x0000_s1089" type="#_x0000_t202" style="position:absolute;left:0;text-align:left;margin-left:12pt;margin-top:101.75pt;width:21.75pt;height:22.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23B9B8B" wp14:editId="33CAEEA6">
                <wp:simplePos x="0" y="0"/>
                <wp:positionH relativeFrom="column">
                  <wp:posOffset>809625</wp:posOffset>
                </wp:positionH>
                <wp:positionV relativeFrom="paragraph">
                  <wp:posOffset>1226820</wp:posOffset>
                </wp:positionV>
                <wp:extent cx="276225" cy="285750"/>
                <wp:effectExtent l="0" t="0" r="9525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3</w:t>
                            </w:r>
                            <w:r w:rsidRPr="00843E1B">
                              <w:rPr>
                                <w:noProof/>
                              </w:rPr>
                              <w:drawing>
                                <wp:inline distT="0" distB="0" distL="0" distR="0" wp14:anchorId="37122937" wp14:editId="4EC3F0FB">
                                  <wp:extent cx="84455" cy="87367"/>
                                  <wp:effectExtent l="0" t="0" r="0" b="8255"/>
                                  <wp:docPr id="301" name="Picture 3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455" cy="87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B9B8B" id="_x0000_s1090" type="#_x0000_t202" style="position:absolute;left:0;text-align:left;margin-left:63.75pt;margin-top:96.6pt;width:21.75pt;height:22.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x1IgIAACQ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" stroked="f">
                <v:textbox>
                  <w:txbxContent>
                    <w:p w:rsidR="001C680D" w:rsidRDefault="001C680D" w:rsidP="00183B32">
                      <w:r>
                        <w:t>3</w:t>
                      </w:r>
                      <w:r w:rsidRPr="00843E1B">
                        <w:rPr>
                          <w:noProof/>
                        </w:rPr>
                        <w:drawing>
                          <wp:inline distT="0" distB="0" distL="0" distR="0" wp14:anchorId="37122937" wp14:editId="4EC3F0FB">
                            <wp:extent cx="84455" cy="87367"/>
                            <wp:effectExtent l="0" t="0" r="0" b="8255"/>
                            <wp:docPr id="301" name="Picture 3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455" cy="87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B323744" wp14:editId="207EE0D4">
                <wp:simplePos x="0" y="0"/>
                <wp:positionH relativeFrom="column">
                  <wp:posOffset>1200150</wp:posOffset>
                </wp:positionH>
                <wp:positionV relativeFrom="paragraph">
                  <wp:posOffset>1282700</wp:posOffset>
                </wp:positionV>
                <wp:extent cx="276225" cy="285750"/>
                <wp:effectExtent l="0" t="0" r="9525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Default="001C680D" w:rsidP="00183B32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3744" id="_x0000_s1091" type="#_x0000_t202" style="position:absolute;left:0;text-align:left;margin-left:94.5pt;margin-top:101pt;width:21.75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" stroked="f">
                <v:textbox>
                  <w:txbxContent>
                    <w:p w:rsidR="001C680D" w:rsidRDefault="001C680D" w:rsidP="00183B32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83F68A" wp14:editId="6795D795">
                <wp:simplePos x="0" y="0"/>
                <wp:positionH relativeFrom="column">
                  <wp:posOffset>2428875</wp:posOffset>
                </wp:positionH>
                <wp:positionV relativeFrom="paragraph">
                  <wp:posOffset>569595</wp:posOffset>
                </wp:positionV>
                <wp:extent cx="514350" cy="371475"/>
                <wp:effectExtent l="0" t="0" r="19050" b="28575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83F68A" id="Oval 267" o:spid="_x0000_s1092" style="position:absolute;left:0;text-align:left;margin-left:191.25pt;margin-top:44.85pt;width:40.5pt;height:29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7C6BF5" wp14:editId="12468760">
                <wp:simplePos x="0" y="0"/>
                <wp:positionH relativeFrom="column">
                  <wp:posOffset>1981200</wp:posOffset>
                </wp:positionH>
                <wp:positionV relativeFrom="paragraph">
                  <wp:posOffset>815974</wp:posOffset>
                </wp:positionV>
                <wp:extent cx="514350" cy="123825"/>
                <wp:effectExtent l="19050" t="19050" r="19050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38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B3CC9" id="Straight Connector 268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64.25pt" to="196.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C41A9C" wp14:editId="1C3D9702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600075" cy="0"/>
                <wp:effectExtent l="0" t="19050" r="28575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AA07A" id="Straight Connector 26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74pt" to="116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1D6F462" wp14:editId="2E6A001C">
                <wp:simplePos x="0" y="0"/>
                <wp:positionH relativeFrom="column">
                  <wp:posOffset>1390650</wp:posOffset>
                </wp:positionH>
                <wp:positionV relativeFrom="paragraph">
                  <wp:posOffset>1997075</wp:posOffset>
                </wp:positionV>
                <wp:extent cx="600075" cy="0"/>
                <wp:effectExtent l="0" t="19050" r="28575" b="1905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B9A42" id="Straight Connector 270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157.25pt" to="156.75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9307F8" wp14:editId="2AA57EC0">
                <wp:simplePos x="0" y="0"/>
                <wp:positionH relativeFrom="column">
                  <wp:posOffset>428625</wp:posOffset>
                </wp:positionH>
                <wp:positionV relativeFrom="paragraph">
                  <wp:posOffset>1996440</wp:posOffset>
                </wp:positionV>
                <wp:extent cx="447675" cy="0"/>
                <wp:effectExtent l="0" t="19050" r="28575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ED6C" id="Straight Connector 271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57.2pt" to="69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" strokecolor="#ed7d31 [3205]" strokeweight="2.25pt">
                <v:stroke joinstyle="miter"/>
              </v:line>
            </w:pict>
          </mc:Fallback>
        </mc:AlternateContent>
      </w:r>
      <w:r w:rsidRPr="00843E1B">
        <w:rPr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9FC546F" wp14:editId="503FE124">
                <wp:simplePos x="0" y="0"/>
                <wp:positionH relativeFrom="column">
                  <wp:posOffset>247650</wp:posOffset>
                </wp:positionH>
                <wp:positionV relativeFrom="paragraph">
                  <wp:posOffset>1111250</wp:posOffset>
                </wp:positionV>
                <wp:extent cx="352425" cy="676275"/>
                <wp:effectExtent l="19050" t="19050" r="28575" b="952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676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AD922" id="Straight Connector 272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87.5pt" to="47.25pt,1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" strokecolor="#ed7d31 [3205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DAD1279" wp14:editId="33AA711E">
                <wp:simplePos x="0" y="0"/>
                <wp:positionH relativeFrom="column">
                  <wp:posOffset>771525</wp:posOffset>
                </wp:positionH>
                <wp:positionV relativeFrom="paragraph">
                  <wp:posOffset>1111250</wp:posOffset>
                </wp:positionV>
                <wp:extent cx="266700" cy="733425"/>
                <wp:effectExtent l="19050" t="19050" r="19050" b="952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D2FE2" id="Straight Connector 27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87.5pt" to="81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C2587A" wp14:editId="36C90C39">
                <wp:simplePos x="0" y="0"/>
                <wp:positionH relativeFrom="column">
                  <wp:posOffset>1476375</wp:posOffset>
                </wp:positionH>
                <wp:positionV relativeFrom="paragraph">
                  <wp:posOffset>751840</wp:posOffset>
                </wp:positionV>
                <wp:extent cx="514350" cy="371475"/>
                <wp:effectExtent l="0" t="0" r="19050" b="2857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587A" id="Oval 274" o:spid="_x0000_s1093" style="position:absolute;left:0;text-align:left;margin-left:116.25pt;margin-top:59.2pt;width:40.5pt;height:29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E6C09F" wp14:editId="04786C68">
                <wp:simplePos x="0" y="0"/>
                <wp:positionH relativeFrom="column">
                  <wp:posOffset>1257299</wp:posOffset>
                </wp:positionH>
                <wp:positionV relativeFrom="paragraph">
                  <wp:posOffset>1111250</wp:posOffset>
                </wp:positionV>
                <wp:extent cx="352425" cy="733425"/>
                <wp:effectExtent l="19050" t="19050" r="28575" b="952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7334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96AB1" id="Straight Connector 275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.5pt" to="126.7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E380B0" wp14:editId="24CCAE8A">
                <wp:simplePos x="0" y="0"/>
                <wp:positionH relativeFrom="column">
                  <wp:posOffset>1895475</wp:posOffset>
                </wp:positionH>
                <wp:positionV relativeFrom="paragraph">
                  <wp:posOffset>1063624</wp:posOffset>
                </wp:positionV>
                <wp:extent cx="266700" cy="733425"/>
                <wp:effectExtent l="19050" t="19050" r="19050" b="952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7334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F0480" id="Straight Connector 276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83.75pt" to="170.25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" strokecolor="#5b9bd5 [3204]" strokeweight="2.25pt">
                <v:stroke joinstyle="miter"/>
              </v:line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50AC5D" wp14:editId="40F14985">
                <wp:simplePos x="0" y="0"/>
                <wp:positionH relativeFrom="column">
                  <wp:posOffset>876300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0AC5D" id="Oval 277" o:spid="_x0000_s1094" style="position:absolute;left:0;text-align:left;margin-left:69pt;margin-top:141.6pt;width:40.5pt;height:29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olfAIAAE0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V3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9E5613" wp14:editId="6C58D9D0">
                <wp:simplePos x="0" y="0"/>
                <wp:positionH relativeFrom="column">
                  <wp:posOffset>1981200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E5613" id="Oval 278" o:spid="_x0000_s1095" style="position:absolute;left:0;text-align:left;margin-left:156pt;margin-top:141.6pt;width:40.5pt;height:29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V5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A8E245" wp14:editId="14FD4583">
                <wp:simplePos x="0" y="0"/>
                <wp:positionH relativeFrom="column">
                  <wp:posOffset>428625</wp:posOffset>
                </wp:positionH>
                <wp:positionV relativeFrom="paragraph">
                  <wp:posOffset>742315</wp:posOffset>
                </wp:positionV>
                <wp:extent cx="514350" cy="371475"/>
                <wp:effectExtent l="0" t="0" r="19050" b="2857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E245" id="Oval 279" o:spid="_x0000_s1096" style="position:absolute;left:0;text-align:left;margin-left:33.75pt;margin-top:58.45pt;width:40.5pt;height:29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V2</w:t>
                      </w:r>
                    </w:p>
                  </w:txbxContent>
                </v:textbox>
              </v:oval>
            </w:pict>
          </mc:Fallback>
        </mc:AlternateContent>
      </w:r>
      <w:r w:rsidRPr="00BE30ED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08144" wp14:editId="384BDCE7">
                <wp:simplePos x="0" y="0"/>
                <wp:positionH relativeFrom="column">
                  <wp:posOffset>-85725</wp:posOffset>
                </wp:positionH>
                <wp:positionV relativeFrom="paragraph">
                  <wp:posOffset>1798320</wp:posOffset>
                </wp:positionV>
                <wp:extent cx="514350" cy="371475"/>
                <wp:effectExtent l="0" t="0" r="19050" b="2857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80D" w:rsidRDefault="001C680D" w:rsidP="00183B32">
                            <w:pPr>
                              <w:jc w:val="center"/>
                            </w:pPr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08144" id="Oval 280" o:spid="_x0000_s1097" style="position:absolute;left:0;text-align:left;margin-left:-6.75pt;margin-top:141.6pt;width:40.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C680D" w:rsidRDefault="001C680D" w:rsidP="00183B32">
                      <w:pPr>
                        <w:jc w:val="center"/>
                      </w:pPr>
                      <w:r>
                        <w:t>V1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rPr>
          <w:rStyle w:val="Heading4Char"/>
          <w:rFonts w:hint="cs"/>
          <w:rtl/>
        </w:rPr>
        <w:t>4</w:t>
      </w:r>
      <w:r>
        <w:rPr>
          <w:rFonts w:hint="cs"/>
          <w:rtl/>
        </w:rPr>
        <w:t>.</w:t>
      </w: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183B32" w:rsidRDefault="00183B32" w:rsidP="00183B32">
      <w:pPr>
        <w:bidi/>
        <w:rPr>
          <w:rtl/>
        </w:rPr>
      </w:pPr>
    </w:p>
    <w:p w:rsidR="00A76898" w:rsidRDefault="00A76898" w:rsidP="00A76898">
      <w:pPr>
        <w:bidi/>
        <w:rPr>
          <w:rtl/>
        </w:rPr>
      </w:pPr>
    </w:p>
    <w:p w:rsidR="00A76898" w:rsidRDefault="00A76898" w:rsidP="00A76898">
      <w:pPr>
        <w:pStyle w:val="Heading3"/>
        <w:numPr>
          <w:ilvl w:val="0"/>
          <w:numId w:val="3"/>
        </w:numPr>
        <w:bidi/>
        <w:rPr>
          <w:rtl/>
        </w:rPr>
      </w:pPr>
    </w:p>
    <w:p w:rsidR="00356C07" w:rsidRDefault="00356C07" w:rsidP="00356C07">
      <w:pPr>
        <w:bidi/>
        <w:ind w:left="360"/>
        <w:rPr>
          <w:rtl/>
        </w:rPr>
      </w:pPr>
      <w:r>
        <w:rPr>
          <w:rFonts w:hint="cs"/>
          <w:rtl/>
        </w:rPr>
        <w:t xml:space="preserve">נשלחות </w:t>
      </w:r>
      <w:r w:rsidRPr="003C06C0">
        <w:rPr>
          <w:rFonts w:hint="cs"/>
          <w:b/>
          <w:bCs/>
          <w:rtl/>
        </w:rPr>
        <w:t>5 פקטות ללא תלות בעץ</w:t>
      </w:r>
      <w:r>
        <w:rPr>
          <w:rFonts w:hint="cs"/>
          <w:rtl/>
        </w:rPr>
        <w:t xml:space="preserve">. מספר הפקטות שנשלחות הוא כמספר הקשתות, מיכוון שעץ בהגדרתו מכיל </w:t>
      </w:r>
      <w:r>
        <w:t>|V|-1</w:t>
      </w:r>
      <w:r>
        <w:rPr>
          <w:rFonts w:hint="cs"/>
          <w:rtl/>
        </w:rPr>
        <w:t xml:space="preserve"> קשתות מהגדרתו (כאשר |</w:t>
      </w:r>
      <w:r>
        <w:rPr>
          <w:rFonts w:hint="cs"/>
        </w:rPr>
        <w:t>V</w:t>
      </w:r>
      <w:r>
        <w:rPr>
          <w:rFonts w:hint="cs"/>
          <w:rtl/>
        </w:rPr>
        <w:t>| הוא מספר הצמתים בגרף), כל עץ שנייצר יכיל אותו מספר קשתות.</w:t>
      </w:r>
    </w:p>
    <w:p w:rsidR="00522B0F" w:rsidRDefault="00522B0F" w:rsidP="00522B0F">
      <w:pPr>
        <w:pStyle w:val="Heading3"/>
        <w:bidi/>
        <w:ind w:firstLine="360"/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. </w:t>
      </w:r>
    </w:p>
    <w:p w:rsidR="0011017D" w:rsidRDefault="00522B0F" w:rsidP="0011017D">
      <w:pPr>
        <w:bidi/>
        <w:ind w:left="225"/>
        <w:rPr>
          <w:rFonts w:hint="cs"/>
          <w:rtl/>
        </w:rPr>
      </w:pPr>
      <w:r>
        <w:rPr>
          <w:rFonts w:hint="cs"/>
        </w:rPr>
        <w:t>V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</w:t>
      </w:r>
      <w:r w:rsidR="0011017D">
        <w:rPr>
          <w:rFonts w:hint="cs"/>
          <w:rtl/>
        </w:rPr>
        <w:t>2 פקטות.</w:t>
      </w:r>
      <w:r w:rsidR="0011017D">
        <w:rPr>
          <w:rtl/>
        </w:rPr>
        <w:br/>
      </w:r>
      <w:r>
        <w:rPr>
          <w:rFonts w:hint="cs"/>
        </w:rPr>
        <w:t>V</w:t>
      </w:r>
      <w: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2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>
        <w:t>V3</w:t>
      </w:r>
      <w:r w:rsidR="0011017D">
        <w:rPr>
          <w:rFonts w:hint="cs"/>
          <w:rtl/>
        </w:rPr>
        <w:t xml:space="preserve">- שולח 3 </w:t>
      </w:r>
      <w:proofErr w:type="gramStart"/>
      <w:r w:rsidR="0011017D">
        <w:rPr>
          <w:rFonts w:hint="cs"/>
          <w:rtl/>
        </w:rPr>
        <w:t>פקטות</w:t>
      </w:r>
      <w:r>
        <w:rPr>
          <w:rFonts w:hint="cs"/>
          <w:rtl/>
        </w:rPr>
        <w:t xml:space="preserve"> </w:t>
      </w:r>
      <w:r w:rsidR="0011017D">
        <w:rPr>
          <w:rFonts w:hint="cs"/>
          <w:rtl/>
        </w:rPr>
        <w:t>.</w:t>
      </w:r>
      <w:proofErr w:type="gramEnd"/>
      <w:r w:rsidR="0011017D">
        <w:rPr>
          <w:rtl/>
        </w:rPr>
        <w:br/>
      </w:r>
      <w:r>
        <w:t>V4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שולח 3 פקטות</w:t>
      </w:r>
      <w:r w:rsidR="0011017D">
        <w:rPr>
          <w:rFonts w:hint="cs"/>
          <w:rtl/>
        </w:rPr>
        <w:t>.</w:t>
      </w:r>
      <w:r w:rsidR="0011017D">
        <w:rPr>
          <w:rtl/>
        </w:rPr>
        <w:br/>
      </w:r>
      <w:r w:rsidR="0011017D">
        <w:rPr>
          <w:rFonts w:hint="cs"/>
        </w:rPr>
        <w:t>V</w:t>
      </w:r>
      <w:r w:rsidR="0011017D">
        <w:t>5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שולח פקטה אחת.</w:t>
      </w:r>
      <w:r w:rsidR="0011017D">
        <w:rPr>
          <w:rtl/>
        </w:rPr>
        <w:br/>
      </w:r>
      <w:r w:rsidR="0011017D">
        <w:t>V6</w:t>
      </w:r>
      <w:r w:rsidR="0011017D">
        <w:rPr>
          <w:rFonts w:hint="cs"/>
          <w:rtl/>
        </w:rPr>
        <w:t xml:space="preserve"> </w:t>
      </w:r>
      <w:r w:rsidR="0011017D">
        <w:rPr>
          <w:rtl/>
        </w:rPr>
        <w:t>–</w:t>
      </w:r>
      <w:r w:rsidR="0011017D">
        <w:rPr>
          <w:rFonts w:hint="cs"/>
          <w:rtl/>
        </w:rPr>
        <w:t xml:space="preserve"> לא שולח פקטות.</w:t>
      </w:r>
      <w:r w:rsidR="003C06C0">
        <w:br/>
      </w:r>
      <w:r w:rsidR="003C06C0">
        <w:rPr>
          <w:rFonts w:hint="cs"/>
          <w:rtl/>
        </w:rPr>
        <w:t xml:space="preserve">סה"כ קיבלנו </w:t>
      </w:r>
      <w:r w:rsidR="003C06C0" w:rsidRPr="003C06C0">
        <w:rPr>
          <w:rFonts w:hint="cs"/>
          <w:b/>
          <w:bCs/>
          <w:rtl/>
        </w:rPr>
        <w:t>11 פקטות.</w:t>
      </w:r>
    </w:p>
    <w:p w:rsidR="003C06C0" w:rsidRPr="003C06C0" w:rsidRDefault="0011017D" w:rsidP="003C06C0">
      <w:pPr>
        <w:bidi/>
        <w:ind w:left="225"/>
      </w:pPr>
      <w:r>
        <w:rPr>
          <w:rFonts w:hint="cs"/>
          <w:rtl/>
        </w:rPr>
        <w:t>אין זה משנה באיזה עץ נבחר מכי</w:t>
      </w:r>
      <w:r w:rsidR="00EE3E4F">
        <w:rPr>
          <w:rFonts w:hint="cs"/>
          <w:rtl/>
        </w:rPr>
        <w:t>וון שלכל אחד</w:t>
      </w:r>
      <w:r>
        <w:rPr>
          <w:rFonts w:hint="cs"/>
          <w:rtl/>
        </w:rPr>
        <w:t xml:space="preserve"> מהצמתים יהיה בדיוק קשת אחת</w:t>
      </w:r>
      <w:r w:rsidR="00EE3E4F">
        <w:rPr>
          <w:rFonts w:hint="cs"/>
          <w:rtl/>
        </w:rPr>
        <w:t xml:space="preserve"> </w:t>
      </w:r>
      <w:r>
        <w:rPr>
          <w:rFonts w:hint="cs"/>
          <w:rtl/>
        </w:rPr>
        <w:t xml:space="preserve"> (הקשת הכתומה שמוביל</w:t>
      </w:r>
      <w:r w:rsidR="00376B51">
        <w:rPr>
          <w:rFonts w:hint="cs"/>
          <w:rtl/>
        </w:rPr>
        <w:t>ה</w:t>
      </w:r>
      <w:r>
        <w:rPr>
          <w:rFonts w:hint="cs"/>
          <w:rtl/>
        </w:rPr>
        <w:t xml:space="preserve"> ל-</w:t>
      </w:r>
      <w:r>
        <w:t>V1</w:t>
      </w:r>
      <w:r>
        <w:rPr>
          <w:rFonts w:hint="cs"/>
          <w:rtl/>
        </w:rPr>
        <w:t>) שממנה הוא מעביר את המידע הלאה לכל שאר הקשתות</w:t>
      </w:r>
      <w:r w:rsidR="00EE3E4F">
        <w:rPr>
          <w:rFonts w:hint="cs"/>
          <w:rtl/>
        </w:rPr>
        <w:t>(נקרא לה "קשת העברה"). ו</w:t>
      </w:r>
      <w:r>
        <w:rPr>
          <w:rFonts w:hint="cs"/>
          <w:rtl/>
        </w:rPr>
        <w:t xml:space="preserve">מכל שאר </w:t>
      </w:r>
      <w:r w:rsidR="00EE3E4F">
        <w:rPr>
          <w:rFonts w:hint="cs"/>
          <w:rtl/>
        </w:rPr>
        <w:t xml:space="preserve">הקשתות מידע שמגיע לא יעבור הלאה. בנוסף, בהכרח הוא יקבל את המידע בקשת </w:t>
      </w:r>
      <w:r w:rsidR="003C06C0">
        <w:rPr>
          <w:rFonts w:hint="cs"/>
          <w:rtl/>
        </w:rPr>
        <w:t xml:space="preserve">ההעברה </w:t>
      </w:r>
      <w:r w:rsidR="00EE3E4F">
        <w:rPr>
          <w:rFonts w:hint="cs"/>
          <w:rtl/>
        </w:rPr>
        <w:t xml:space="preserve">(מיכוון שהעץ הכתום עובר דרך כל הצמתים)  </w:t>
      </w:r>
      <w:r w:rsidR="00EE3E4F">
        <w:sym w:font="Wingdings" w:char="F0E7"/>
      </w:r>
      <w:r w:rsidR="00EE3E4F">
        <w:rPr>
          <w:rFonts w:hint="cs"/>
          <w:rtl/>
        </w:rPr>
        <w:t xml:space="preserve"> </w:t>
      </w:r>
      <w:r w:rsidR="00EE3E4F">
        <w:rPr>
          <w:rtl/>
        </w:rPr>
        <w:br/>
      </w:r>
      <w:r w:rsidR="00EE3E4F">
        <w:rPr>
          <w:rFonts w:hint="cs"/>
          <w:rtl/>
        </w:rPr>
        <w:t>כל צומת תקבל את המידע מ"קשת העברה" אחת בדיוק</w:t>
      </w:r>
      <w:r w:rsidR="003C06C0">
        <w:rPr>
          <w:rFonts w:hint="cs"/>
          <w:rtl/>
        </w:rPr>
        <w:t xml:space="preserve">(מכיוון שלא נוצרים מעגלים בשליחת הפקטות), ולכן </w:t>
      </w:r>
      <w:r w:rsidR="00EE3E4F">
        <w:rPr>
          <w:rFonts w:hint="cs"/>
          <w:rtl/>
        </w:rPr>
        <w:t>תשלח אותה בכל שאר הקשתות בדיוק פעם אחת.</w:t>
      </w:r>
      <w:r w:rsidR="00EE3E4F">
        <w:rPr>
          <w:rtl/>
        </w:rPr>
        <w:br/>
      </w:r>
      <w:r w:rsidR="003C06C0">
        <w:rPr>
          <w:rFonts w:hint="cs"/>
          <w:rtl/>
        </w:rPr>
        <w:t>מכך נובע</w:t>
      </w:r>
      <w:r w:rsidR="00EE3E4F">
        <w:rPr>
          <w:rFonts w:hint="cs"/>
          <w:rtl/>
        </w:rPr>
        <w:t xml:space="preserve"> שמספר הפקטות יהיה זהה לא משנה באיזה מבנה של עץ נבחר.</w:t>
      </w:r>
      <w:r>
        <w:rPr>
          <w:rtl/>
        </w:rPr>
        <w:br/>
      </w:r>
    </w:p>
    <w:p w:rsidR="003C06C0" w:rsidRDefault="003C06C0" w:rsidP="003C06C0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שאלה 3</w:t>
      </w:r>
    </w:p>
    <w:tbl>
      <w:tblPr>
        <w:tblStyle w:val="GridTable5Dark-Accent3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1340"/>
        <w:gridCol w:w="5575"/>
      </w:tblGrid>
      <w:tr w:rsidR="00DA18C1" w:rsidTr="00803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ארגון</w:t>
            </w:r>
          </w:p>
        </w:tc>
        <w:tc>
          <w:tcPr>
            <w:tcW w:w="5575" w:type="dxa"/>
          </w:tcPr>
          <w:p w:rsidR="00DA18C1" w:rsidRDefault="00051C89" w:rsidP="00DA18C1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הקצאת</w:t>
            </w:r>
            <w:r w:rsidR="00DA18C1">
              <w:rPr>
                <w:rFonts w:hint="cs"/>
                <w:rtl/>
              </w:rPr>
              <w:t xml:space="preserve"> כתובות לארגון</w:t>
            </w:r>
          </w:p>
        </w:tc>
      </w:tr>
      <w:tr w:rsidR="00DA18C1" w:rsidTr="008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5575" w:type="dxa"/>
          </w:tcPr>
          <w:p w:rsidR="00803822" w:rsidRDefault="00DA18C1" w:rsidP="008038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193.15.</w:t>
            </w:r>
            <w:r w:rsidR="00D13A52">
              <w:t>16</w:t>
            </w:r>
            <w:r>
              <w:t>.0/</w:t>
            </w:r>
            <w:r w:rsidR="00803822">
              <w:t>20 (4096 address)</w:t>
            </w:r>
            <w:r w:rsidR="00D13A52">
              <w:t xml:space="preserve"> </w:t>
            </w:r>
            <w:r w:rsidR="00557219">
              <w:t>+</w:t>
            </w:r>
          </w:p>
          <w:p w:rsidR="00DA18C1" w:rsidRDefault="00D13A52" w:rsidP="008038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193.15.</w:t>
            </w:r>
            <w:r w:rsidR="00803822">
              <w:t>32</w:t>
            </w:r>
            <w:r>
              <w:t>.0/20</w:t>
            </w:r>
            <w:r w:rsidR="00803822">
              <w:t>(4096 address)</w:t>
            </w:r>
          </w:p>
        </w:tc>
      </w:tr>
      <w:tr w:rsidR="00DA18C1" w:rsidTr="00803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5575" w:type="dxa"/>
          </w:tcPr>
          <w:p w:rsidR="00DA18C1" w:rsidRDefault="00803822" w:rsidP="008038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193.15.48.0/20 (4096 address)</w:t>
            </w:r>
          </w:p>
        </w:tc>
      </w:tr>
      <w:tr w:rsidR="00DA18C1" w:rsidTr="00803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DA18C1" w:rsidRDefault="00DA18C1" w:rsidP="00DA18C1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5575" w:type="dxa"/>
          </w:tcPr>
          <w:p w:rsidR="00DA18C1" w:rsidRDefault="00803822" w:rsidP="00803822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193.15.72.0/21 (2048 address)</w:t>
            </w:r>
          </w:p>
        </w:tc>
      </w:tr>
      <w:tr w:rsidR="00803822" w:rsidTr="008038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:rsidR="00803822" w:rsidRDefault="00803822" w:rsidP="00803822">
            <w:pPr>
              <w:bidi/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5575" w:type="dxa"/>
          </w:tcPr>
          <w:p w:rsidR="00803822" w:rsidRDefault="00803822" w:rsidP="00803822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193.15.80.0/20 (4096 address)</w:t>
            </w:r>
          </w:p>
        </w:tc>
      </w:tr>
    </w:tbl>
    <w:p w:rsidR="003C06C0" w:rsidRDefault="003C06C0" w:rsidP="003C06C0">
      <w:pPr>
        <w:bidi/>
      </w:pPr>
    </w:p>
    <w:p w:rsidR="009A7129" w:rsidRDefault="009A712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:rsidR="009A7129" w:rsidRDefault="009C498F" w:rsidP="009A7129">
      <w:pPr>
        <w:pStyle w:val="Heading2"/>
        <w:bidi/>
        <w:rPr>
          <w:rFonts w:hint="cs"/>
          <w:rtl/>
        </w:rPr>
      </w:pPr>
      <w:r w:rsidRPr="009C498F">
        <w:rPr>
          <w:rFonts w:cs="Arial"/>
          <w:noProof/>
          <w:rtl/>
        </w:rPr>
        <w:lastRenderedPageBreak/>
        <w:drawing>
          <wp:anchor distT="0" distB="0" distL="114300" distR="114300" simplePos="0" relativeHeight="251781120" behindDoc="0" locked="0" layoutInCell="1" allowOverlap="1">
            <wp:simplePos x="0" y="0"/>
            <wp:positionH relativeFrom="column">
              <wp:posOffset>-628650</wp:posOffset>
            </wp:positionH>
            <wp:positionV relativeFrom="paragraph">
              <wp:posOffset>104775</wp:posOffset>
            </wp:positionV>
            <wp:extent cx="4271645" cy="41865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129">
        <w:rPr>
          <w:rFonts w:hint="cs"/>
          <w:rtl/>
        </w:rPr>
        <w:t>שאלה 4</w:t>
      </w:r>
    </w:p>
    <w:p w:rsidR="009A7129" w:rsidRDefault="009C498F" w:rsidP="009C498F">
      <w:pPr>
        <w:bidi/>
        <w:rPr>
          <w:rFonts w:hint="cs"/>
          <w:rtl/>
        </w:rPr>
      </w:pPr>
      <w:r>
        <w:rPr>
          <w:rFonts w:hint="cs"/>
          <w:rtl/>
        </w:rPr>
        <w:t>נניח שה</w:t>
      </w:r>
      <w:r>
        <w:t xml:space="preserve">subnet mask </w:t>
      </w:r>
      <w:r>
        <w:rPr>
          <w:rFonts w:hint="cs"/>
          <w:rtl/>
        </w:rPr>
        <w:t xml:space="preserve"> בכל רשתות תחת הוא </w:t>
      </w:r>
      <w:r>
        <w:t>255.255.255.0</w:t>
      </w:r>
      <w:r>
        <w:rPr>
          <w:rFonts w:hint="cs"/>
          <w:rtl/>
        </w:rPr>
        <w:t xml:space="preserve">. פרט לרשת המחשבים תחת </w:t>
      </w:r>
      <w:r>
        <w:t>R3</w:t>
      </w:r>
      <w:r>
        <w:rPr>
          <w:rFonts w:hint="cs"/>
          <w:rtl/>
        </w:rPr>
        <w:t xml:space="preserve"> הוא </w:t>
      </w:r>
      <w:r>
        <w:t>255.255.254.0</w:t>
      </w:r>
      <w:r>
        <w:rPr>
          <w:rFonts w:hint="cs"/>
          <w:rtl/>
        </w:rPr>
        <w:t>.</w:t>
      </w:r>
    </w:p>
    <w:p w:rsidR="009C498F" w:rsidRDefault="009C498F" w:rsidP="009C498F">
      <w:pPr>
        <w:bidi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8B6F5A1" wp14:editId="1DFA13C2">
                <wp:simplePos x="0" y="0"/>
                <wp:positionH relativeFrom="column">
                  <wp:posOffset>1685925</wp:posOffset>
                </wp:positionH>
                <wp:positionV relativeFrom="paragraph">
                  <wp:posOffset>1484630</wp:posOffset>
                </wp:positionV>
                <wp:extent cx="1181100" cy="2952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130.132.10.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6F5A1" id="_x0000_s1098" type="#_x0000_t202" style="position:absolute;left:0;text-align:left;margin-left:132.75pt;margin-top:116.9pt;width:93pt;height:23.2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130.132.10.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405D20E0" wp14:editId="4FC312B5">
                <wp:simplePos x="0" y="0"/>
                <wp:positionH relativeFrom="column">
                  <wp:posOffset>1590675</wp:posOffset>
                </wp:positionH>
                <wp:positionV relativeFrom="paragraph">
                  <wp:posOffset>865505</wp:posOffset>
                </wp:positionV>
                <wp:extent cx="1181100" cy="295275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130.132.10.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</w:t>
                            </w:r>
                            <w:r w:rsidRPr="00AC0261">
                              <w:rPr>
                                <w:noProof/>
                                <w:color w:val="385623" w:themeColor="accent6" w:themeShade="8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989330" cy="247333"/>
                                  <wp:effectExtent l="0" t="0" r="0" b="0"/>
                                  <wp:docPr id="287" name="Picture 28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9330" cy="2473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D20E0" id="_x0000_s1099" type="#_x0000_t202" style="position:absolute;left:0;text-align:left;margin-left:125.25pt;margin-top:68.15pt;width:93pt;height:23.2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130.132.10.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</w:t>
                      </w:r>
                      <w:r w:rsidRPr="00AC0261">
                        <w:rPr>
                          <w:noProof/>
                          <w:color w:val="385623" w:themeColor="accent6" w:themeShade="8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989330" cy="247333"/>
                            <wp:effectExtent l="0" t="0" r="0" b="0"/>
                            <wp:docPr id="287" name="Picture 28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9330" cy="2473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36716F4" wp14:editId="64E8707F">
                <wp:simplePos x="0" y="0"/>
                <wp:positionH relativeFrom="column">
                  <wp:posOffset>314325</wp:posOffset>
                </wp:positionH>
                <wp:positionV relativeFrom="paragraph">
                  <wp:posOffset>913130</wp:posOffset>
                </wp:positionV>
                <wp:extent cx="1190625" cy="295275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130.132.12.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16F4" id="_x0000_s1100" type="#_x0000_t202" style="position:absolute;left:0;text-align:left;margin-left:24.75pt;margin-top:71.9pt;width:93.75pt;height:23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130.132.12.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6A4566" wp14:editId="7DF55AC7">
                <wp:simplePos x="0" y="0"/>
                <wp:positionH relativeFrom="column">
                  <wp:posOffset>266700</wp:posOffset>
                </wp:positionH>
                <wp:positionV relativeFrom="paragraph">
                  <wp:posOffset>1541780</wp:posOffset>
                </wp:positionV>
                <wp:extent cx="1190625" cy="295275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AC0261" w:rsidRDefault="001C680D" w:rsidP="009C498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130.132.12.3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A4566" id="_x0000_s1101" type="#_x0000_t202" style="position:absolute;left:0;text-align:left;margin-left:21pt;margin-top:121.4pt;width:93.75pt;height:23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" filled="f" stroked="f">
                <v:textbox>
                  <w:txbxContent>
                    <w:p w:rsidR="001C680D" w:rsidRPr="00AC0261" w:rsidRDefault="001C680D" w:rsidP="009C498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130.132.12.3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273DF86" wp14:editId="1252FCC3">
                <wp:simplePos x="0" y="0"/>
                <wp:positionH relativeFrom="column">
                  <wp:posOffset>657225</wp:posOffset>
                </wp:positionH>
                <wp:positionV relativeFrom="paragraph">
                  <wp:posOffset>1808480</wp:posOffset>
                </wp:positionV>
                <wp:extent cx="752475" cy="47625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AC0261" w:rsidRDefault="001C680D" w:rsidP="009C498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</w:t>
                            </w: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  <w:t>.11.3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3DF86" id="_x0000_s1102" type="#_x0000_t202" style="position:absolute;left:0;text-align:left;margin-left:51.75pt;margin-top:142.4pt;width:59.25pt;height:37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" filled="f" stroked="f">
                <v:textbox>
                  <w:txbxContent>
                    <w:p w:rsidR="001C680D" w:rsidRPr="00AC0261" w:rsidRDefault="001C680D" w:rsidP="009C498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</w:t>
                      </w: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br/>
                        <w:t>.11.3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E820BC7" wp14:editId="2E0A8DE9">
                <wp:simplePos x="0" y="0"/>
                <wp:positionH relativeFrom="column">
                  <wp:posOffset>1541780</wp:posOffset>
                </wp:positionH>
                <wp:positionV relativeFrom="paragraph">
                  <wp:posOffset>1837055</wp:posOffset>
                </wp:positionV>
                <wp:extent cx="752475" cy="476250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AC0261" w:rsidRDefault="001C680D" w:rsidP="00F520DF">
                            <w:pP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130.132</w:t>
                            </w:r>
                            <w:r w:rsidRPr="00AC0261"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br/>
                              <w:t>.11.</w:t>
                            </w:r>
                            <w:r>
                              <w:rPr>
                                <w:color w:val="385623" w:themeColor="accent6" w:themeShade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BC7" id="_x0000_s1103" type="#_x0000_t202" style="position:absolute;left:0;text-align:left;margin-left:121.4pt;margin-top:144.65pt;width:59.25pt;height:37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" filled="f" stroked="f">
                <v:textbox>
                  <w:txbxContent>
                    <w:p w:rsidR="001C680D" w:rsidRPr="00AC0261" w:rsidRDefault="001C680D" w:rsidP="00F520DF">
                      <w:pPr>
                        <w:rPr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130.132</w:t>
                      </w:r>
                      <w:r w:rsidRPr="00AC0261">
                        <w:rPr>
                          <w:color w:val="385623" w:themeColor="accent6" w:themeShade="80"/>
                          <w:sz w:val="24"/>
                          <w:szCs w:val="24"/>
                        </w:rPr>
                        <w:br/>
                        <w:t>.11.</w:t>
                      </w:r>
                      <w:r>
                        <w:rPr>
                          <w:color w:val="385623" w:themeColor="accent6" w:themeShade="80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88EDA98" wp14:editId="0B64B371">
                <wp:simplePos x="0" y="0"/>
                <wp:positionH relativeFrom="column">
                  <wp:posOffset>1866900</wp:posOffset>
                </wp:positionH>
                <wp:positionV relativeFrom="paragraph">
                  <wp:posOffset>2179955</wp:posOffset>
                </wp:positionV>
                <wp:extent cx="1181100" cy="29527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130.132.9.254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DA98" id="_x0000_s1104" type="#_x0000_t202" style="position:absolute;left:0;text-align:left;margin-left:147pt;margin-top:171.65pt;width:93pt;height:23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130.132.9.254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4D6C350C" wp14:editId="4B3BEE2B">
                <wp:simplePos x="0" y="0"/>
                <wp:positionH relativeFrom="column">
                  <wp:posOffset>-85725</wp:posOffset>
                </wp:positionH>
                <wp:positionV relativeFrom="paragraph">
                  <wp:posOffset>2189480</wp:posOffset>
                </wp:positionV>
                <wp:extent cx="1123950" cy="2952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130.132.2.254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350C" id="_x0000_s1105" type="#_x0000_t202" style="position:absolute;left:0;text-align:left;margin-left:-6.75pt;margin-top:172.4pt;width:88.5pt;height:23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130.132.2.254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446405</wp:posOffset>
                </wp:positionV>
                <wp:extent cx="1152525" cy="29527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80D" w:rsidRPr="009C498F" w:rsidRDefault="001C680D" w:rsidP="009C498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C498F">
                              <w:rPr>
                                <w:sz w:val="24"/>
                                <w:szCs w:val="24"/>
                              </w:rPr>
                              <w:t>130.132.1.254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left:0;text-align:left;margin-left:68.2pt;margin-top:35.15pt;width:90.75pt;height:23.2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" filled="f" stroked="f">
                <v:textbox>
                  <w:txbxContent>
                    <w:p w:rsidR="001C680D" w:rsidRPr="009C498F" w:rsidRDefault="001C680D" w:rsidP="009C498F">
                      <w:pPr>
                        <w:rPr>
                          <w:sz w:val="24"/>
                          <w:szCs w:val="24"/>
                        </w:rPr>
                      </w:pPr>
                      <w:r w:rsidRPr="009C498F">
                        <w:rPr>
                          <w:sz w:val="24"/>
                          <w:szCs w:val="24"/>
                        </w:rPr>
                        <w:t>130.132.1.254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bidi/>
        <w:rPr>
          <w:rtl/>
        </w:rPr>
      </w:pPr>
    </w:p>
    <w:p w:rsidR="00F520DF" w:rsidRDefault="00F520DF" w:rsidP="00F520DF">
      <w:pPr>
        <w:pStyle w:val="Heading3"/>
        <w:bidi/>
        <w:rPr>
          <w:rtl/>
        </w:rPr>
      </w:pPr>
      <w:r>
        <w:t>R3</w:t>
      </w:r>
    </w:p>
    <w:tbl>
      <w:tblPr>
        <w:tblStyle w:val="GridTable5Dark-Accent3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3095"/>
        <w:gridCol w:w="3368"/>
        <w:gridCol w:w="2852"/>
      </w:tblGrid>
      <w:tr w:rsidR="001D3178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3" w:type="dxa"/>
          </w:tcPr>
          <w:p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Interface(=port)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1C680D">
            <w:pPr>
              <w:bidi/>
              <w:jc w:val="center"/>
            </w:pPr>
          </w:p>
        </w:tc>
        <w:tc>
          <w:tcPr>
            <w:tcW w:w="3373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130.132.2.254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1C680D">
            <w:pPr>
              <w:bidi/>
              <w:jc w:val="center"/>
            </w:pPr>
            <w:r>
              <w:t>130.132.11.2</w:t>
            </w:r>
          </w:p>
        </w:tc>
        <w:tc>
          <w:tcPr>
            <w:tcW w:w="3373" w:type="dxa"/>
          </w:tcPr>
          <w:p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130.132.11.3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1C680D">
            <w:pPr>
              <w:bidi/>
              <w:jc w:val="center"/>
            </w:pPr>
            <w:r>
              <w:t>130.132.12.1</w:t>
            </w:r>
          </w:p>
        </w:tc>
        <w:tc>
          <w:tcPr>
            <w:tcW w:w="3373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130.132.12.3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:rsidR="00F520DF" w:rsidRDefault="00F520DF" w:rsidP="00F520DF">
      <w:pPr>
        <w:bidi/>
      </w:pPr>
    </w:p>
    <w:p w:rsidR="00F520DF" w:rsidRDefault="00F520DF" w:rsidP="00F520DF">
      <w:pPr>
        <w:pStyle w:val="Heading3"/>
        <w:bidi/>
        <w:rPr>
          <w:rtl/>
        </w:rPr>
      </w:pPr>
      <w:r>
        <w:t>R2</w:t>
      </w:r>
    </w:p>
    <w:tbl>
      <w:tblPr>
        <w:tblStyle w:val="GridTable5Dark-Accent3"/>
        <w:bidiVisual/>
        <w:tblW w:w="0" w:type="auto"/>
        <w:tblInd w:w="40" w:type="dxa"/>
        <w:tblLook w:val="04A0" w:firstRow="1" w:lastRow="0" w:firstColumn="1" w:lastColumn="0" w:noHBand="0" w:noVBand="1"/>
      </w:tblPr>
      <w:tblGrid>
        <w:gridCol w:w="3092"/>
        <w:gridCol w:w="3367"/>
        <w:gridCol w:w="2851"/>
      </w:tblGrid>
      <w:tr w:rsidR="001D3178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2" w:type="dxa"/>
          </w:tcPr>
          <w:p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</w:t>
            </w:r>
            <w:r>
              <w:t>(=port)</w:t>
            </w:r>
          </w:p>
        </w:tc>
        <w:tc>
          <w:tcPr>
            <w:tcW w:w="2855" w:type="dxa"/>
          </w:tcPr>
          <w:p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1D3178" w:rsidRDefault="001D3178" w:rsidP="00F520DF">
            <w:pPr>
              <w:bidi/>
              <w:jc w:val="center"/>
            </w:pPr>
            <w:r>
              <w:t>130.132.11.3</w:t>
            </w:r>
          </w:p>
        </w:tc>
        <w:tc>
          <w:tcPr>
            <w:tcW w:w="3372" w:type="dxa"/>
          </w:tcPr>
          <w:p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130.132.11.2</w:t>
            </w:r>
          </w:p>
        </w:tc>
        <w:tc>
          <w:tcPr>
            <w:tcW w:w="2855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1D3178" w:rsidRDefault="001D3178" w:rsidP="00F520DF">
            <w:pPr>
              <w:bidi/>
              <w:jc w:val="center"/>
            </w:pPr>
          </w:p>
        </w:tc>
        <w:tc>
          <w:tcPr>
            <w:tcW w:w="3372" w:type="dxa"/>
          </w:tcPr>
          <w:p w:rsidR="001D3178" w:rsidRDefault="001D3178" w:rsidP="00F520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130.132.9.254</w:t>
            </w:r>
          </w:p>
        </w:tc>
        <w:tc>
          <w:tcPr>
            <w:tcW w:w="2855" w:type="dxa"/>
          </w:tcPr>
          <w:p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8" w:type="dxa"/>
          </w:tcPr>
          <w:p w:rsidR="001D3178" w:rsidRDefault="001D3178" w:rsidP="00F520DF">
            <w:pPr>
              <w:bidi/>
              <w:jc w:val="center"/>
            </w:pPr>
            <w:r>
              <w:t>130.132.10.1</w:t>
            </w:r>
          </w:p>
        </w:tc>
        <w:tc>
          <w:tcPr>
            <w:tcW w:w="3372" w:type="dxa"/>
          </w:tcPr>
          <w:p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130.132.10.2</w:t>
            </w:r>
          </w:p>
        </w:tc>
        <w:tc>
          <w:tcPr>
            <w:tcW w:w="2855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:rsidR="00F520DF" w:rsidRDefault="00F520DF" w:rsidP="00F520DF">
      <w:pPr>
        <w:bidi/>
      </w:pPr>
    </w:p>
    <w:p w:rsidR="00F520DF" w:rsidRDefault="00F520DF" w:rsidP="00F520DF">
      <w:pPr>
        <w:pStyle w:val="Heading3"/>
        <w:bidi/>
        <w:rPr>
          <w:rtl/>
        </w:rPr>
      </w:pPr>
      <w:r>
        <w:t>R1</w:t>
      </w:r>
    </w:p>
    <w:tbl>
      <w:tblPr>
        <w:tblStyle w:val="GridTable5Dark-Accent3"/>
        <w:bidiVisual/>
        <w:tblW w:w="0" w:type="auto"/>
        <w:tblInd w:w="35" w:type="dxa"/>
        <w:tblLook w:val="04A0" w:firstRow="1" w:lastRow="0" w:firstColumn="1" w:lastColumn="0" w:noHBand="0" w:noVBand="1"/>
      </w:tblPr>
      <w:tblGrid>
        <w:gridCol w:w="3095"/>
        <w:gridCol w:w="3368"/>
        <w:gridCol w:w="2852"/>
      </w:tblGrid>
      <w:tr w:rsidR="001D3178" w:rsidTr="001D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1C680D">
            <w:pPr>
              <w:bidi/>
              <w:jc w:val="center"/>
            </w:pPr>
            <w:r>
              <w:t>Next Hop</w:t>
            </w:r>
          </w:p>
        </w:tc>
        <w:tc>
          <w:tcPr>
            <w:tcW w:w="3373" w:type="dxa"/>
          </w:tcPr>
          <w:p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Interface</w:t>
            </w:r>
            <w:r>
              <w:t>(=port)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Mask</w:t>
            </w:r>
          </w:p>
        </w:tc>
      </w:tr>
      <w:tr w:rsidR="001D3178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F520DF">
            <w:pPr>
              <w:bidi/>
              <w:jc w:val="center"/>
            </w:pPr>
            <w:r>
              <w:t>130.132.12.3</w:t>
            </w:r>
          </w:p>
        </w:tc>
        <w:tc>
          <w:tcPr>
            <w:tcW w:w="3373" w:type="dxa"/>
          </w:tcPr>
          <w:p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130.132.12.1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130.132.2.0/24</w:t>
            </w:r>
          </w:p>
        </w:tc>
      </w:tr>
      <w:tr w:rsidR="001D3178" w:rsidTr="001D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F520DF">
            <w:pPr>
              <w:bidi/>
              <w:jc w:val="center"/>
            </w:pPr>
            <w:r>
              <w:t>130.132.10.2</w:t>
            </w:r>
          </w:p>
        </w:tc>
        <w:tc>
          <w:tcPr>
            <w:tcW w:w="3373" w:type="dxa"/>
          </w:tcPr>
          <w:p w:rsidR="001D3178" w:rsidRDefault="001D3178" w:rsidP="00F520D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130.132.10.1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130.132.9.0/23</w:t>
            </w:r>
          </w:p>
        </w:tc>
      </w:tr>
      <w:tr w:rsidR="001D3178" w:rsidTr="001D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1" w:type="dxa"/>
          </w:tcPr>
          <w:p w:rsidR="001D3178" w:rsidRDefault="001D3178" w:rsidP="00F520DF">
            <w:pPr>
              <w:bidi/>
              <w:jc w:val="center"/>
            </w:pPr>
          </w:p>
        </w:tc>
        <w:tc>
          <w:tcPr>
            <w:tcW w:w="3373" w:type="dxa"/>
          </w:tcPr>
          <w:p w:rsidR="001D3178" w:rsidRDefault="001D3178" w:rsidP="00F520D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130.132.1.254</w:t>
            </w:r>
          </w:p>
        </w:tc>
        <w:tc>
          <w:tcPr>
            <w:tcW w:w="2856" w:type="dxa"/>
          </w:tcPr>
          <w:p w:rsidR="001D3178" w:rsidRDefault="001D3178" w:rsidP="001C680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130.132.1.0/24</w:t>
            </w:r>
          </w:p>
        </w:tc>
      </w:tr>
    </w:tbl>
    <w:p w:rsidR="001C680D" w:rsidRDefault="001C680D" w:rsidP="00F520DF">
      <w:pPr>
        <w:bidi/>
        <w:rPr>
          <w:rtl/>
        </w:rPr>
      </w:pPr>
    </w:p>
    <w:p w:rsidR="001C680D" w:rsidRDefault="001C680D">
      <w:pPr>
        <w:rPr>
          <w:rtl/>
        </w:rPr>
      </w:pPr>
      <w:r>
        <w:rPr>
          <w:rtl/>
        </w:rPr>
        <w:br w:type="page"/>
      </w:r>
    </w:p>
    <w:p w:rsidR="00F520DF" w:rsidRDefault="001C680D" w:rsidP="00517710">
      <w:pPr>
        <w:bidi/>
        <w:rPr>
          <w:u w:val="single"/>
          <w:rtl/>
        </w:rPr>
      </w:pPr>
      <w:r w:rsidRPr="001C680D">
        <w:rPr>
          <w:rFonts w:hint="cs"/>
          <w:u w:val="single"/>
          <w:rtl/>
        </w:rPr>
        <w:lastRenderedPageBreak/>
        <w:t>שליחת הודעה מ-</w:t>
      </w:r>
      <w:r w:rsidRPr="001C680D">
        <w:rPr>
          <w:rFonts w:hint="cs"/>
          <w:u w:val="single"/>
        </w:rPr>
        <w:t>A</w:t>
      </w:r>
      <w:r w:rsidRPr="001C680D">
        <w:rPr>
          <w:rFonts w:hint="cs"/>
          <w:u w:val="single"/>
          <w:rtl/>
        </w:rPr>
        <w:t xml:space="preserve"> ל-</w:t>
      </w:r>
      <w:r w:rsidRPr="001C680D">
        <w:rPr>
          <w:rFonts w:hint="cs"/>
          <w:u w:val="single"/>
        </w:rPr>
        <w:t>B</w:t>
      </w:r>
      <w:r w:rsidRPr="001C680D">
        <w:rPr>
          <w:rFonts w:hint="cs"/>
          <w:u w:val="single"/>
          <w:rtl/>
        </w:rPr>
        <w:t xml:space="preserve"> (</w:t>
      </w:r>
      <w:r w:rsidR="00517710">
        <w:rPr>
          <w:rFonts w:hint="cs"/>
          <w:u w:val="single"/>
          <w:rtl/>
        </w:rPr>
        <w:t xml:space="preserve">בהתבסס של שכבות </w:t>
      </w:r>
      <w:r w:rsidR="00517710">
        <w:rPr>
          <w:u w:val="single"/>
        </w:rPr>
        <w:t xml:space="preserve">Ethernet </w:t>
      </w:r>
      <w:r w:rsidR="00517710">
        <w:rPr>
          <w:rFonts w:hint="cs"/>
          <w:u w:val="single"/>
          <w:rtl/>
        </w:rPr>
        <w:t xml:space="preserve"> ו-</w:t>
      </w:r>
      <w:r w:rsidR="00517710">
        <w:rPr>
          <w:u w:val="single"/>
        </w:rPr>
        <w:t>IP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רק את פרטי היעד של הפקטה</w:t>
      </w:r>
      <w:r w:rsidRPr="001C680D">
        <w:rPr>
          <w:rFonts w:hint="cs"/>
          <w:u w:val="single"/>
          <w:rtl/>
        </w:rPr>
        <w:t>)</w:t>
      </w:r>
    </w:p>
    <w:p w:rsidR="001C680D" w:rsidRDefault="001C680D" w:rsidP="001C680D">
      <w:pPr>
        <w:bidi/>
        <w:rPr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מעוניין לשלוח פקטה למחשב </w:t>
      </w:r>
      <w:r>
        <w:rPr>
          <w:rFonts w:hint="cs"/>
        </w:rPr>
        <w:t>B</w:t>
      </w:r>
      <w:r>
        <w:rPr>
          <w:rFonts w:hint="cs"/>
          <w:rtl/>
        </w:rPr>
        <w:t xml:space="preserve"> בכתובת </w:t>
      </w:r>
      <w:r>
        <w:t>130.132.9.3</w:t>
      </w:r>
      <w:r>
        <w:rPr>
          <w:rFonts w:hint="cs"/>
          <w:rtl/>
        </w:rPr>
        <w:t>. הוא הולך לטבלת הניתוב שלו שמכוונת אותו ל</w:t>
      </w:r>
      <w:r>
        <w:t>default gateway</w:t>
      </w:r>
      <w:r>
        <w:rPr>
          <w:rFonts w:hint="cs"/>
          <w:rtl/>
        </w:rPr>
        <w:t xml:space="preserve"> שלו - לראטור </w:t>
      </w:r>
      <w:r>
        <w:rPr>
          <w:rFonts w:hint="cs"/>
        </w:rPr>
        <w:t>R</w:t>
      </w:r>
      <w:r>
        <w:t>1</w:t>
      </w:r>
      <w:r>
        <w:rPr>
          <w:rFonts w:hint="cs"/>
          <w:rtl/>
        </w:rPr>
        <w:t>. (הרחבה: בטבלת הניתוב בא לידי ביטוי ה</w:t>
      </w:r>
      <w:r>
        <w:t>subnet</w:t>
      </w:r>
      <w:r>
        <w:rPr>
          <w:rFonts w:hint="cs"/>
          <w:rtl/>
        </w:rPr>
        <w:t xml:space="preserve"> השונה של מחשב </w:t>
      </w:r>
      <w:r>
        <w:rPr>
          <w:rFonts w:hint="cs"/>
        </w:rPr>
        <w:t>B</w:t>
      </w:r>
      <w:r>
        <w:rPr>
          <w:rFonts w:hint="cs"/>
          <w:rtl/>
        </w:rPr>
        <w:t xml:space="preserve"> לעומת מחשב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כתובות בתוך ה</w:t>
      </w:r>
      <w:r>
        <w:t>subnet</w:t>
      </w:r>
      <w:r>
        <w:rPr>
          <w:rFonts w:hint="cs"/>
          <w:rtl/>
        </w:rPr>
        <w:t xml:space="preserve"> מוגדרות להיות </w:t>
      </w:r>
      <w:r>
        <w:t>On-link</w:t>
      </w:r>
      <w:r>
        <w:rPr>
          <w:rFonts w:hint="cs"/>
          <w:rtl/>
        </w:rPr>
        <w:t xml:space="preserve">(טרמינולוגיה של </w:t>
      </w:r>
      <w:r>
        <w:t>windows</w:t>
      </w:r>
      <w:r>
        <w:rPr>
          <w:rFonts w:hint="cs"/>
          <w:rtl/>
        </w:rPr>
        <w:t xml:space="preserve">) במקרה שלנו כתובות ברשת הם: </w:t>
      </w:r>
      <w:r>
        <w:t xml:space="preserve">130.132.1.0 </w:t>
      </w:r>
      <w:r>
        <w:rPr>
          <w:rFonts w:hint="cs"/>
          <w:rtl/>
        </w:rPr>
        <w:t xml:space="preserve"> עם </w:t>
      </w:r>
      <w:r>
        <w:t>mask</w:t>
      </w:r>
      <w:r>
        <w:rPr>
          <w:rFonts w:hint="cs"/>
          <w:rtl/>
        </w:rPr>
        <w:t xml:space="preserve"> של </w:t>
      </w:r>
      <w:r>
        <w:t>255.255.255.0</w:t>
      </w:r>
      <w:r>
        <w:rPr>
          <w:rFonts w:hint="cs"/>
          <w:rtl/>
        </w:rPr>
        <w:t>. וכל שאר הכתובות מופנות ל</w:t>
      </w:r>
      <w:r>
        <w:t>default gateway</w:t>
      </w:r>
      <w:r>
        <w:rPr>
          <w:rFonts w:hint="cs"/>
          <w:rtl/>
        </w:rPr>
        <w:t>.)</w:t>
      </w:r>
      <w:r>
        <w:rPr>
          <w:rtl/>
        </w:rPr>
        <w:br/>
      </w:r>
      <w:r>
        <w:rPr>
          <w:rFonts w:hint="cs"/>
          <w:rtl/>
        </w:rPr>
        <w:t xml:space="preserve">לכן, מחשב </w:t>
      </w:r>
      <w:r>
        <w:rPr>
          <w:rFonts w:hint="cs"/>
        </w:rPr>
        <w:t>A</w:t>
      </w:r>
      <w:r>
        <w:rPr>
          <w:rFonts w:hint="cs"/>
          <w:rtl/>
        </w:rPr>
        <w:t xml:space="preserve"> מייצר את הפקטה כאשר כתובת </w:t>
      </w:r>
      <w:r>
        <w:t>destination mac</w:t>
      </w:r>
      <w:r>
        <w:rPr>
          <w:rFonts w:hint="cs"/>
          <w:rtl/>
        </w:rPr>
        <w:t xml:space="preserve"> היא כתובת ה</w:t>
      </w:r>
      <w:r>
        <w:t>mac</w:t>
      </w:r>
      <w:r>
        <w:rPr>
          <w:rFonts w:hint="cs"/>
          <w:rtl/>
        </w:rPr>
        <w:t xml:space="preserve"> של </w:t>
      </w:r>
      <w:r>
        <w:t>R1</w:t>
      </w:r>
      <w:r>
        <w:rPr>
          <w:rFonts w:hint="cs"/>
          <w:rtl/>
        </w:rPr>
        <w:t xml:space="preserve">, וכתובת </w:t>
      </w:r>
      <w:r>
        <w:t xml:space="preserve">destination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היא הכתובת של </w:t>
      </w:r>
      <w:r>
        <w:rPr>
          <w:rFonts w:hint="cs"/>
        </w:rPr>
        <w:t>B</w:t>
      </w:r>
      <w:r>
        <w:rPr>
          <w:rFonts w:hint="cs"/>
          <w:rtl/>
        </w:rPr>
        <w:t xml:space="preserve"> (כתובת </w:t>
      </w:r>
      <w:proofErr w:type="spellStart"/>
      <w:r>
        <w:t>ip</w:t>
      </w:r>
      <w:proofErr w:type="spellEnd"/>
      <w:r>
        <w:rPr>
          <w:rFonts w:hint="cs"/>
          <w:rtl/>
        </w:rPr>
        <w:t xml:space="preserve"> זו תשאר לאורך כל השליחה, לכן לא נזכיר אותו מחדש בבנית הפקטה).</w:t>
      </w:r>
    </w:p>
    <w:p w:rsidR="001D3178" w:rsidRPr="00517710" w:rsidRDefault="001C680D" w:rsidP="001C680D">
      <w:pPr>
        <w:bidi/>
        <w:rPr>
          <w:rFonts w:hint="cs"/>
          <w:rtl/>
        </w:rPr>
      </w:pPr>
      <w:r>
        <w:rPr>
          <w:rFonts w:hint="cs"/>
          <w:rtl/>
        </w:rPr>
        <w:t>כעת הפקטה הגיע</w:t>
      </w:r>
      <w:r w:rsidR="001D3178">
        <w:rPr>
          <w:rFonts w:hint="cs"/>
          <w:rtl/>
        </w:rPr>
        <w:t>ה</w:t>
      </w:r>
      <w:r>
        <w:rPr>
          <w:rFonts w:hint="cs"/>
          <w:rtl/>
        </w:rPr>
        <w:t xml:space="preserve"> לנתב </w:t>
      </w:r>
      <w:r>
        <w:t>R1</w:t>
      </w:r>
      <w:r>
        <w:rPr>
          <w:rFonts w:hint="cs"/>
          <w:rtl/>
        </w:rPr>
        <w:t xml:space="preserve">, אם נסתכל בטבלת הניתוב שלו </w:t>
      </w:r>
      <w:r w:rsidR="00C15900">
        <w:rPr>
          <w:rFonts w:hint="cs"/>
          <w:rtl/>
        </w:rPr>
        <w:t xml:space="preserve">הממשק הוא </w:t>
      </w:r>
      <w:r w:rsidR="00517710">
        <w:t>130.132.10.1</w:t>
      </w:r>
      <w:r w:rsidR="00517710">
        <w:rPr>
          <w:rFonts w:hint="cs"/>
          <w:rtl/>
        </w:rPr>
        <w:t xml:space="preserve"> ו</w:t>
      </w:r>
      <w:r w:rsidR="00517710">
        <w:t>next hop</w:t>
      </w:r>
      <w:r w:rsidR="00517710">
        <w:rPr>
          <w:rFonts w:hint="cs"/>
          <w:rtl/>
        </w:rPr>
        <w:t xml:space="preserve"> הוא </w:t>
      </w:r>
      <w:r w:rsidR="00517710">
        <w:rPr>
          <w:rFonts w:hint="cs"/>
        </w:rPr>
        <w:t>R</w:t>
      </w:r>
      <w:r w:rsidR="00517710">
        <w:t>2</w:t>
      </w:r>
      <w:r w:rsidR="00517710">
        <w:rPr>
          <w:rFonts w:hint="cs"/>
          <w:rtl/>
        </w:rPr>
        <w:t>.</w:t>
      </w:r>
      <w:r w:rsidR="00517710">
        <w:rPr>
          <w:rtl/>
        </w:rPr>
        <w:br/>
      </w:r>
      <w:r w:rsidR="00517710">
        <w:rPr>
          <w:rFonts w:hint="cs"/>
          <w:rtl/>
        </w:rPr>
        <w:t>לכן הפקטה תשלח שוב רק כעת כתובת ה-</w:t>
      </w:r>
      <w:r w:rsidR="00517710">
        <w:t xml:space="preserve"> destination mac</w:t>
      </w:r>
      <w:r w:rsidR="00517710">
        <w:rPr>
          <w:rFonts w:hint="cs"/>
          <w:rtl/>
        </w:rPr>
        <w:t xml:space="preserve"> תהיה של </w:t>
      </w:r>
      <w:r w:rsidR="00517710">
        <w:t>R2</w:t>
      </w:r>
    </w:p>
    <w:p w:rsidR="00517710" w:rsidRDefault="001D3178" w:rsidP="001D3178">
      <w:pPr>
        <w:bidi/>
        <w:rPr>
          <w:rFonts w:hint="cs"/>
          <w:rtl/>
        </w:rPr>
      </w:pPr>
      <w:r>
        <w:rPr>
          <w:rFonts w:hint="cs"/>
          <w:rtl/>
        </w:rPr>
        <w:t xml:space="preserve">הפקטע כעת בנתב </w:t>
      </w:r>
      <w:r>
        <w:rPr>
          <w:rFonts w:hint="cs"/>
        </w:rPr>
        <w:t>R</w:t>
      </w:r>
      <w:r>
        <w:t>2</w:t>
      </w:r>
      <w:r>
        <w:rPr>
          <w:rFonts w:hint="cs"/>
          <w:rtl/>
        </w:rPr>
        <w:t xml:space="preserve">, בטבלה שלו מוגדר לו שהפקטה </w:t>
      </w:r>
      <w:r w:rsidR="00517710">
        <w:rPr>
          <w:rFonts w:hint="cs"/>
          <w:rtl/>
        </w:rPr>
        <w:t xml:space="preserve">תעבור לממשק </w:t>
      </w:r>
      <w:r w:rsidR="00517710">
        <w:t>130.132.9.254</w:t>
      </w:r>
      <w:r w:rsidR="00517710">
        <w:rPr>
          <w:rFonts w:hint="cs"/>
          <w:rtl/>
        </w:rPr>
        <w:t xml:space="preserve"> ובנוסף אין לו </w:t>
      </w:r>
      <w:r w:rsidR="00517710">
        <w:t>next hop</w:t>
      </w:r>
      <w:r w:rsidR="00517710">
        <w:rPr>
          <w:rFonts w:hint="cs"/>
          <w:rtl/>
        </w:rPr>
        <w:t xml:space="preserve">, כלומר הגענו לרשת היעד. כעת הנתב ישנה את </w:t>
      </w:r>
      <w:r w:rsidR="00517710">
        <w:t>destination mac</w:t>
      </w:r>
      <w:r w:rsidR="00517710">
        <w:rPr>
          <w:rFonts w:hint="cs"/>
          <w:rtl/>
        </w:rPr>
        <w:t xml:space="preserve"> להיות כתובת ה</w:t>
      </w:r>
      <w:r w:rsidR="00517710">
        <w:t>mac</w:t>
      </w:r>
      <w:r w:rsidR="00517710">
        <w:rPr>
          <w:rFonts w:hint="cs"/>
          <w:rtl/>
        </w:rPr>
        <w:t xml:space="preserve"> של </w:t>
      </w:r>
      <w:r w:rsidR="00517710">
        <w:rPr>
          <w:rFonts w:hint="cs"/>
        </w:rPr>
        <w:t>B</w:t>
      </w:r>
      <w:r w:rsidR="00517710">
        <w:rPr>
          <w:rFonts w:hint="cs"/>
          <w:rtl/>
        </w:rPr>
        <w:t>.</w:t>
      </w:r>
    </w:p>
    <w:p w:rsidR="00517710" w:rsidRDefault="00517710" w:rsidP="00517710">
      <w:pPr>
        <w:bidi/>
        <w:rPr>
          <w:rFonts w:hint="cs"/>
          <w:rtl/>
        </w:rPr>
      </w:pPr>
      <w:r>
        <w:rPr>
          <w:rFonts w:hint="cs"/>
          <w:rtl/>
        </w:rPr>
        <w:t>הפקטה הגיע ל</w:t>
      </w:r>
      <w:r>
        <w:rPr>
          <w:rFonts w:hint="cs"/>
        </w:rPr>
        <w:t>B</w:t>
      </w:r>
      <w:r>
        <w:rPr>
          <w:rFonts w:hint="cs"/>
          <w:rtl/>
        </w:rPr>
        <w:t xml:space="preserve"> בהצלחה.</w:t>
      </w:r>
    </w:p>
    <w:p w:rsidR="001C680D" w:rsidRDefault="00517710" w:rsidP="00517710">
      <w:pPr>
        <w:bidi/>
        <w:rPr>
          <w:rtl/>
        </w:rPr>
      </w:pPr>
      <w:r w:rsidRPr="00517710">
        <w:rPr>
          <w:rFonts w:hint="cs"/>
          <w:u w:val="single"/>
          <w:rtl/>
        </w:rPr>
        <w:t>2 הערות:</w:t>
      </w:r>
      <w:r>
        <w:rPr>
          <w:rtl/>
        </w:rPr>
        <w:br/>
      </w:r>
      <w:r>
        <w:rPr>
          <w:rFonts w:hint="cs"/>
          <w:rtl/>
        </w:rPr>
        <w:t>1) בכל פעם שמחשב/מעוניין למצוא את כתובת ה</w:t>
      </w:r>
      <w:r>
        <w:t>mac</w:t>
      </w:r>
      <w:r>
        <w:rPr>
          <w:rFonts w:hint="cs"/>
          <w:rtl/>
        </w:rPr>
        <w:t xml:space="preserve"> של היעד שלו הוא מסתכל בטבלת ה-</w:t>
      </w:r>
      <w:proofErr w:type="spellStart"/>
      <w:r>
        <w:t>arp</w:t>
      </w:r>
      <w:proofErr w:type="spellEnd"/>
      <w:r>
        <w:rPr>
          <w:rFonts w:hint="cs"/>
          <w:rtl/>
        </w:rPr>
        <w:t xml:space="preserve">, במידה והיא לא קיימת שם הוא שולח פקטת </w:t>
      </w:r>
      <w:proofErr w:type="spellStart"/>
      <w:r>
        <w:t>arp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2) באופן כללי במידה והתקשורת לא מבוצעת מעל הפרוטוקולים </w:t>
      </w:r>
      <w:proofErr w:type="spellStart"/>
      <w:r>
        <w:t>ip</w:t>
      </w:r>
      <w:proofErr w:type="spellEnd"/>
      <w:r>
        <w:t xml:space="preserve"> </w:t>
      </w:r>
      <w:r>
        <w:rPr>
          <w:rFonts w:hint="cs"/>
          <w:rtl/>
        </w:rPr>
        <w:t xml:space="preserve"> ו- </w:t>
      </w:r>
      <w:r>
        <w:t>Ethernet</w:t>
      </w:r>
      <w:r>
        <w:rPr>
          <w:rFonts w:hint="cs"/>
          <w:rtl/>
        </w:rPr>
        <w:t xml:space="preserve">, ניתן לשנות בתשובתנו את  </w:t>
      </w:r>
      <w:r>
        <w:t>mac</w:t>
      </w:r>
      <w:r>
        <w:rPr>
          <w:rFonts w:hint="cs"/>
          <w:rtl/>
        </w:rPr>
        <w:t xml:space="preserve"> ל- כתובות פיסית, ו</w:t>
      </w:r>
      <w:proofErr w:type="spellStart"/>
      <w:r>
        <w:t>ip</w:t>
      </w:r>
      <w:proofErr w:type="spellEnd"/>
      <w:r>
        <w:rPr>
          <w:rFonts w:hint="cs"/>
          <w:rtl/>
        </w:rPr>
        <w:t xml:space="preserve"> לכתובת רשת. </w:t>
      </w:r>
      <w:r w:rsidR="001C680D">
        <w:rPr>
          <w:rtl/>
        </w:rPr>
        <w:br/>
      </w:r>
    </w:p>
    <w:p w:rsidR="001C680D" w:rsidRPr="001C680D" w:rsidRDefault="001C680D" w:rsidP="001C680D">
      <w:pPr>
        <w:bidi/>
        <w:rPr>
          <w:rFonts w:hint="cs"/>
          <w:rtl/>
        </w:rPr>
      </w:pPr>
      <w:bookmarkStart w:id="0" w:name="_GoBack"/>
      <w:bookmarkEnd w:id="0"/>
    </w:p>
    <w:sectPr w:rsidR="001C680D" w:rsidRPr="001C680D" w:rsidSect="00AC1D1A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45A" w:rsidRDefault="0094745A" w:rsidP="00AC1D1A">
      <w:pPr>
        <w:spacing w:after="0" w:line="240" w:lineRule="auto"/>
      </w:pPr>
      <w:r>
        <w:separator/>
      </w:r>
    </w:p>
  </w:endnote>
  <w:endnote w:type="continuationSeparator" w:id="0">
    <w:p w:rsidR="0094745A" w:rsidRDefault="0094745A" w:rsidP="00AC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45A" w:rsidRDefault="0094745A" w:rsidP="00AC1D1A">
      <w:pPr>
        <w:spacing w:after="0" w:line="240" w:lineRule="auto"/>
      </w:pPr>
      <w:r>
        <w:separator/>
      </w:r>
    </w:p>
  </w:footnote>
  <w:footnote w:type="continuationSeparator" w:id="0">
    <w:p w:rsidR="0094745A" w:rsidRDefault="0094745A" w:rsidP="00AC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 xml:space="preserve">דניאל פלדמן, 302575436, </w:t>
    </w:r>
    <w:hyperlink r:id="rId1" w:history="1">
      <w:r w:rsidRPr="00BD6704">
        <w:rPr>
          <w:rStyle w:val="Hyperlink"/>
        </w:rPr>
        <w:t>feldman.daniel@gmail.com</w:t>
      </w:r>
    </w:hyperlink>
  </w:p>
  <w:p w:rsidR="001C680D" w:rsidRPr="00BD6704" w:rsidRDefault="001C680D" w:rsidP="00AC1D1A">
    <w:pPr>
      <w:pStyle w:val="Header"/>
      <w:bidi/>
      <w:rPr>
        <w:rtl/>
      </w:rPr>
    </w:pPr>
    <w:r w:rsidRPr="00BD6704">
      <w:rPr>
        <w:rFonts w:hint="cs"/>
        <w:rtl/>
      </w:rPr>
      <w:t xml:space="preserve">דור מנדיל, </w:t>
    </w:r>
    <w:r w:rsidRPr="00BD6704">
      <w:rPr>
        <w:rFonts w:cs="Arial"/>
        <w:rtl/>
      </w:rPr>
      <w:t>200968873</w:t>
    </w:r>
    <w:r w:rsidRPr="00BD6704">
      <w:rPr>
        <w:rFonts w:hint="cs"/>
        <w:rtl/>
      </w:rPr>
      <w:t xml:space="preserve">, </w:t>
    </w:r>
    <w:hyperlink r:id="rId2" w:history="1">
      <w:r w:rsidRPr="00BD6704">
        <w:rPr>
          <w:rStyle w:val="Hyperlink"/>
        </w:rPr>
        <w:t>med3590@gmail.com</w:t>
      </w:r>
    </w:hyperlink>
  </w:p>
  <w:p w:rsidR="001C680D" w:rsidRPr="00BD6704" w:rsidRDefault="001C680D" w:rsidP="00AC1D1A">
    <w:pPr>
      <w:pStyle w:val="Header"/>
      <w:bidi/>
    </w:pPr>
    <w:r w:rsidRPr="00BD6704">
      <w:rPr>
        <w:rFonts w:hint="cs"/>
        <w:rtl/>
      </w:rPr>
      <w:t>שקד גיטלמן, 302683925 ,</w:t>
    </w:r>
    <w:r w:rsidRPr="00BD6704">
      <w:t xml:space="preserve"> </w:t>
    </w:r>
    <w:hyperlink r:id="rId3" w:history="1">
      <w:r w:rsidRPr="00BD6704">
        <w:rPr>
          <w:rStyle w:val="Hyperlink"/>
        </w:rPr>
        <w:t>shaked.gitelman@gmail.com</w:t>
      </w:r>
    </w:hyperlink>
  </w:p>
  <w:p w:rsidR="001C680D" w:rsidRDefault="001C68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22652"/>
    <w:multiLevelType w:val="hybridMultilevel"/>
    <w:tmpl w:val="78304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96FC1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67767"/>
    <w:multiLevelType w:val="hybridMultilevel"/>
    <w:tmpl w:val="2B14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579"/>
    <w:rsid w:val="00051C89"/>
    <w:rsid w:val="000C18F7"/>
    <w:rsid w:val="0011017D"/>
    <w:rsid w:val="00164A1D"/>
    <w:rsid w:val="00183B32"/>
    <w:rsid w:val="001C680D"/>
    <w:rsid w:val="001D3178"/>
    <w:rsid w:val="001F07D7"/>
    <w:rsid w:val="002A643C"/>
    <w:rsid w:val="002B582A"/>
    <w:rsid w:val="00356C07"/>
    <w:rsid w:val="00376B51"/>
    <w:rsid w:val="003C06C0"/>
    <w:rsid w:val="003E7338"/>
    <w:rsid w:val="004A76EF"/>
    <w:rsid w:val="00517710"/>
    <w:rsid w:val="00522B0F"/>
    <w:rsid w:val="00557219"/>
    <w:rsid w:val="005C6AA8"/>
    <w:rsid w:val="00601A37"/>
    <w:rsid w:val="00803822"/>
    <w:rsid w:val="00824B2B"/>
    <w:rsid w:val="00843E1B"/>
    <w:rsid w:val="0094745A"/>
    <w:rsid w:val="009A7129"/>
    <w:rsid w:val="009C498F"/>
    <w:rsid w:val="00A20579"/>
    <w:rsid w:val="00A76898"/>
    <w:rsid w:val="00A9598E"/>
    <w:rsid w:val="00AC0261"/>
    <w:rsid w:val="00AC1D1A"/>
    <w:rsid w:val="00B00F31"/>
    <w:rsid w:val="00BA5F40"/>
    <w:rsid w:val="00BD6F0F"/>
    <w:rsid w:val="00BE30ED"/>
    <w:rsid w:val="00C15900"/>
    <w:rsid w:val="00D13A52"/>
    <w:rsid w:val="00D53589"/>
    <w:rsid w:val="00DA18C1"/>
    <w:rsid w:val="00E33C33"/>
    <w:rsid w:val="00EC10F6"/>
    <w:rsid w:val="00EE3E4F"/>
    <w:rsid w:val="00F520DF"/>
    <w:rsid w:val="00F6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11C74-F8D7-4B78-9549-F853286D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D1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6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1A"/>
  </w:style>
  <w:style w:type="paragraph" w:styleId="Footer">
    <w:name w:val="footer"/>
    <w:basedOn w:val="Normal"/>
    <w:link w:val="FooterChar"/>
    <w:uiPriority w:val="99"/>
    <w:unhideWhenUsed/>
    <w:rsid w:val="00AC1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1A"/>
  </w:style>
  <w:style w:type="character" w:styleId="Hyperlink">
    <w:name w:val="Hyperlink"/>
    <w:basedOn w:val="DefaultParagraphFont"/>
    <w:uiPriority w:val="99"/>
    <w:unhideWhenUsed/>
    <w:rsid w:val="00AC1D1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33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33C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3-Accent5">
    <w:name w:val="Grid Table 3 Accent 5"/>
    <w:basedOn w:val="TableNormal"/>
    <w:uiPriority w:val="48"/>
    <w:rsid w:val="002B58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C6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3E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68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-Accent3">
    <w:name w:val="Grid Table 5 Dark Accent 3"/>
    <w:basedOn w:val="TableNormal"/>
    <w:uiPriority w:val="50"/>
    <w:rsid w:val="00DA1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2017-01-05T17:56:00Z</dcterms:created>
  <dcterms:modified xsi:type="dcterms:W3CDTF">2017-01-06T06:44:00Z</dcterms:modified>
</cp:coreProperties>
</file>