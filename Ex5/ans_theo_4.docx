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6CCF5" w14:textId="7350079C" w:rsidR="008D1B92" w:rsidRDefault="00AC1D1A" w:rsidP="00985CC6">
      <w:pPr>
        <w:pStyle w:val="Heading1"/>
        <w:bidi/>
        <w:jc w:val="center"/>
        <w:rPr>
          <w:u w:val="single"/>
          <w:rtl/>
          <w:lang w:bidi="he-IL"/>
        </w:rPr>
      </w:pPr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 w:rsidR="008D1B92">
        <w:rPr>
          <w:u w:val="single"/>
          <w:lang w:bidi="he-IL"/>
        </w:rPr>
        <w:t>5</w:t>
      </w:r>
    </w:p>
    <w:p w14:paraId="6040E50E" w14:textId="77777777" w:rsidR="00985CC6" w:rsidRPr="00985CC6" w:rsidRDefault="00985CC6" w:rsidP="00985CC6">
      <w:pPr>
        <w:bidi/>
        <w:rPr>
          <w:rtl/>
        </w:rPr>
      </w:pPr>
    </w:p>
    <w:p w14:paraId="5696DB24" w14:textId="77777777" w:rsidR="008D1B92" w:rsidRDefault="008D1B92" w:rsidP="008D1B92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49EC77A2" w14:textId="0FB6656F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15D0F4F5" w14:textId="15B39AC2" w:rsidR="008714DE" w:rsidRDefault="00192CF2" w:rsidP="00030303">
      <w:pPr>
        <w:bidi/>
        <w:rPr>
          <w:rtl/>
        </w:rPr>
      </w:pPr>
      <w:r>
        <w:rPr>
          <w:rFonts w:hint="cs"/>
          <w:rtl/>
        </w:rPr>
        <w:t xml:space="preserve">פקטה בגודל 800 </w:t>
      </w:r>
      <w:r w:rsidR="00030303">
        <w:rPr>
          <w:rFonts w:hint="cs"/>
          <w:rtl/>
        </w:rPr>
        <w:t>בתים</w:t>
      </w:r>
      <w:r w:rsidR="00030303">
        <w:t xml:space="preserve"> </w:t>
      </w:r>
      <w:r w:rsidR="00030303">
        <w:rPr>
          <w:rFonts w:hint="cs"/>
          <w:rtl/>
        </w:rPr>
        <w:t xml:space="preserve"> = </w:t>
      </w:r>
      <w:r w:rsidR="00030303">
        <w:t>6400</w:t>
      </w:r>
      <w:r w:rsidR="00030303">
        <w:rPr>
          <w:rFonts w:hint="cs"/>
          <w:rtl/>
        </w:rPr>
        <w:t xml:space="preserve"> ביטים</w:t>
      </w:r>
      <w:r>
        <w:rPr>
          <w:rFonts w:hint="cs"/>
          <w:rtl/>
        </w:rPr>
        <w:t xml:space="preserve">, וזמן השליחה הוא </w:t>
      </w:r>
      <w:r>
        <w:t>10^7</w:t>
      </w:r>
      <w:r>
        <w:rPr>
          <w:rFonts w:hint="cs"/>
          <w:rtl/>
        </w:rPr>
        <w:t xml:space="preserve"> מילי שניות לביט </w:t>
      </w:r>
      <w:r>
        <w:sym w:font="Wingdings" w:char="F0E7"/>
      </w:r>
      <w:r>
        <w:rPr>
          <w:rFonts w:hint="cs"/>
          <w:rtl/>
        </w:rPr>
        <w:t xml:space="preserve"> </w:t>
      </w:r>
      <w:r w:rsidR="008714DE">
        <w:rPr>
          <w:rFonts w:hint="cs"/>
          <w:rtl/>
        </w:rPr>
        <w:t xml:space="preserve">פקטה נשלחת תוך </w:t>
      </w:r>
      <w:r w:rsidR="00030303">
        <w:t>6400</w:t>
      </w:r>
      <w:r w:rsidR="008714DE">
        <w:t>/(10^7)</w:t>
      </w:r>
      <w:r w:rsidR="008714DE">
        <w:rPr>
          <w:rFonts w:hint="cs"/>
          <w:rtl/>
        </w:rPr>
        <w:t xml:space="preserve"> = </w:t>
      </w:r>
      <w:r w:rsidR="00030303">
        <w:t>64</w:t>
      </w:r>
      <w:r w:rsidR="008714DE">
        <w:t>/(10^5)</w:t>
      </w:r>
      <w:r w:rsidR="008714DE">
        <w:rPr>
          <w:rFonts w:hint="cs"/>
          <w:rtl/>
        </w:rPr>
        <w:t xml:space="preserve"> מילי שניות.</w:t>
      </w:r>
      <w:r w:rsidR="008714DE">
        <w:rPr>
          <w:rtl/>
        </w:rPr>
        <w:br/>
      </w:r>
      <w:r w:rsidR="008714DE">
        <w:rPr>
          <w:rFonts w:hint="cs"/>
        </w:rPr>
        <w:t>RTT</w:t>
      </w:r>
      <w:r w:rsidR="008714DE">
        <w:rPr>
          <w:rFonts w:hint="cs"/>
          <w:rtl/>
        </w:rPr>
        <w:t xml:space="preserve"> = </w:t>
      </w:r>
      <w:r w:rsidR="008714DE">
        <w:t>2*propagation time</w:t>
      </w:r>
      <w:r w:rsidR="008714DE">
        <w:rPr>
          <w:rFonts w:hint="cs"/>
          <w:rtl/>
        </w:rPr>
        <w:t xml:space="preserve"> = </w:t>
      </w:r>
      <w:r w:rsidR="008714DE">
        <w:t>2*30</w:t>
      </w:r>
      <w:r w:rsidR="008714DE">
        <w:rPr>
          <w:rFonts w:hint="cs"/>
          <w:rtl/>
        </w:rPr>
        <w:t xml:space="preserve"> מילי שניות = </w:t>
      </w:r>
      <w:r w:rsidR="008714DE">
        <w:t>60</w:t>
      </w:r>
      <w:r w:rsidR="008714DE">
        <w:rPr>
          <w:rFonts w:hint="cs"/>
          <w:rtl/>
        </w:rPr>
        <w:t xml:space="preserve"> מילישניות.</w:t>
      </w:r>
    </w:p>
    <w:p w14:paraId="46918D5C" w14:textId="4458E41B" w:rsidR="008714DE" w:rsidRDefault="008714DE" w:rsidP="008714DE">
      <w:pPr>
        <w:bidi/>
        <w:rPr>
          <w:rtl/>
        </w:rPr>
      </w:pPr>
      <w:r>
        <w:rPr>
          <w:rFonts w:hint="cs"/>
          <w:rtl/>
        </w:rPr>
        <w:t>נצילות הערוץ</w:t>
      </w:r>
      <w:r w:rsidR="000765D3">
        <w:rPr>
          <w:rFonts w:hint="cs"/>
          <w:rtl/>
        </w:rPr>
        <w:t xml:space="preserve"> (</w:t>
      </w:r>
      <w:r w:rsidR="000765D3">
        <w:rPr>
          <w:rFonts w:hint="cs"/>
        </w:rPr>
        <w:t>U</w:t>
      </w:r>
      <w:r w:rsidR="000765D3">
        <w:rPr>
          <w:rFonts w:hint="cs"/>
          <w:rtl/>
        </w:rPr>
        <w:t>)</w:t>
      </w:r>
      <w:r>
        <w:rPr>
          <w:rFonts w:hint="cs"/>
          <w:rtl/>
        </w:rPr>
        <w:t xml:space="preserve"> = </w:t>
      </w:r>
    </w:p>
    <w:p w14:paraId="7D304E16" w14:textId="19BCD11C" w:rsidR="008714DE" w:rsidRPr="008714DE" w:rsidRDefault="008714DE" w:rsidP="0003030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 * (L/R)</m:t>
              </m:r>
            </m:num>
            <m:den>
              <m:r>
                <w:rPr>
                  <w:rFonts w:ascii="Cambria Math" w:hAnsi="Cambria Math"/>
                </w:rPr>
                <m:t>RTT+  (L/R)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 * (64/(10^5))</m:t>
              </m:r>
            </m:num>
            <m:den>
              <m:r>
                <w:rPr>
                  <w:rFonts w:ascii="Cambria Math" w:hAnsi="Cambria Math"/>
                </w:rPr>
                <m:t>60+  (64/(10^5))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0.000533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635E1629" w14:textId="5BCD7875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749307E7" w14:textId="61406EEE" w:rsidR="00403BCC" w:rsidRDefault="00403BCC" w:rsidP="00403BCC">
      <w:pPr>
        <w:bidi/>
        <w:rPr>
          <w:rtl/>
        </w:rPr>
      </w:pPr>
      <w:r w:rsidRPr="00CC1BCB">
        <w:rPr>
          <w:rFonts w:hint="cs"/>
          <w:b/>
          <w:bCs/>
          <w:rtl/>
        </w:rPr>
        <w:t>נעדיף להשתמש ב</w:t>
      </w:r>
      <w:r w:rsidRPr="00CC1BCB">
        <w:rPr>
          <w:b/>
          <w:bCs/>
        </w:rPr>
        <w:t>SR</w:t>
      </w:r>
      <w:r w:rsidR="00CC1BCB" w:rsidRPr="00CC1BCB">
        <w:rPr>
          <w:rFonts w:hint="cs"/>
          <w:b/>
          <w:bCs/>
          <w:rtl/>
        </w:rPr>
        <w:t xml:space="preserve"> כאשר הערוץ רועש.</w:t>
      </w:r>
      <w:r>
        <w:rPr>
          <w:rFonts w:hint="cs"/>
          <w:rtl/>
        </w:rPr>
        <w:t xml:space="preserve"> </w:t>
      </w:r>
      <w:r w:rsidR="00CC1BCB">
        <w:rPr>
          <w:rtl/>
        </w:rPr>
        <w:br/>
      </w:r>
      <w:r>
        <w:rPr>
          <w:rFonts w:hint="cs"/>
          <w:rtl/>
        </w:rPr>
        <w:t xml:space="preserve">הסיבה לכך שנרצה שפקטות שהגיעו ליעדן לא יזרקו על אף שפקטות בעלות </w:t>
      </w:r>
      <w:proofErr w:type="spellStart"/>
      <w:r>
        <w:t>seq</w:t>
      </w:r>
      <w:proofErr w:type="spellEnd"/>
      <w:r>
        <w:rPr>
          <w:rFonts w:hint="cs"/>
          <w:rtl/>
        </w:rPr>
        <w:t xml:space="preserve"> נמוך יותר עדין לא הגיעו </w:t>
      </w:r>
      <w:r w:rsidR="00CC1BCB">
        <w:rPr>
          <w:rtl/>
        </w:rPr>
        <w:br/>
      </w:r>
      <w:r>
        <w:rPr>
          <w:rFonts w:hint="cs"/>
          <w:rtl/>
        </w:rPr>
        <w:t>(ב-</w:t>
      </w:r>
      <w:r>
        <w:rPr>
          <w:rFonts w:hint="cs"/>
        </w:rPr>
        <w:t>GBN</w:t>
      </w:r>
      <w:r>
        <w:rPr>
          <w:rFonts w:hint="cs"/>
          <w:rtl/>
        </w:rPr>
        <w:t xml:space="preserve"> הן כן יזרקו אצל המקבל).</w:t>
      </w:r>
    </w:p>
    <w:p w14:paraId="18FDAC15" w14:textId="09A8CB03" w:rsidR="00403BCC" w:rsidRDefault="00403BCC" w:rsidP="00403BCC">
      <w:pPr>
        <w:pStyle w:val="Heading3"/>
        <w:bidi/>
        <w:rPr>
          <w:rtl/>
        </w:rPr>
      </w:pPr>
      <w:r>
        <w:rPr>
          <w:rFonts w:hint="cs"/>
        </w:rPr>
        <w:t>C</w:t>
      </w:r>
    </w:p>
    <w:p w14:paraId="59A3CAD0" w14:textId="35C23BA2" w:rsidR="000B2E2E" w:rsidRDefault="00E774C1" w:rsidP="00D4609A">
      <w:pPr>
        <w:bidi/>
        <w:rPr>
          <w:rtl/>
        </w:rPr>
      </w:pPr>
      <w:r w:rsidRPr="00D4609A">
        <w:rPr>
          <w:rFonts w:hint="cs"/>
          <w:u w:val="single"/>
          <w:rtl/>
        </w:rPr>
        <w:t xml:space="preserve">נבחר </w:t>
      </w:r>
      <w:r w:rsidR="00403BCC" w:rsidRPr="00D4609A">
        <w:rPr>
          <w:rFonts w:hint="cs"/>
          <w:u w:val="single"/>
          <w:rtl/>
        </w:rPr>
        <w:t xml:space="preserve">חלון בגודל </w:t>
      </w:r>
      <w:r w:rsidR="00403BCC" w:rsidRPr="00D4609A">
        <w:rPr>
          <w:u w:val="single"/>
        </w:rPr>
        <w:t>N=3</w:t>
      </w:r>
      <w:r w:rsidR="00403BCC">
        <w:rPr>
          <w:rFonts w:hint="cs"/>
          <w:rtl/>
        </w:rPr>
        <w:t xml:space="preserve"> </w:t>
      </w:r>
      <w:r w:rsidR="00403BCC">
        <w:sym w:font="Wingdings" w:char="F0E7"/>
      </w:r>
      <w:r w:rsidR="00403BCC">
        <w:rPr>
          <w:rFonts w:hint="cs"/>
          <w:rtl/>
        </w:rPr>
        <w:t xml:space="preserve"> </w:t>
      </w:r>
      <w:r w:rsidR="00403BCC">
        <w:t xml:space="preserve">2n-1 </w:t>
      </w:r>
      <w:r w:rsidR="00403BCC">
        <w:rPr>
          <w:rFonts w:hint="cs"/>
          <w:rtl/>
        </w:rPr>
        <w:t xml:space="preserve"> = </w:t>
      </w:r>
      <w:r w:rsidR="00403BCC">
        <w:t>5</w:t>
      </w:r>
      <w:r w:rsidR="00403BCC">
        <w:rPr>
          <w:rFonts w:hint="cs"/>
          <w:rtl/>
        </w:rPr>
        <w:t xml:space="preserve"> מספרים סידוריים.</w:t>
      </w:r>
      <w:r w:rsidR="00403BCC">
        <w:rPr>
          <w:rtl/>
        </w:rPr>
        <w:br/>
      </w:r>
      <w:r w:rsidR="00403BCC">
        <w:rPr>
          <w:rFonts w:hint="cs"/>
          <w:rtl/>
        </w:rPr>
        <w:t xml:space="preserve">נניח והשולח </w:t>
      </w:r>
      <w:r w:rsidR="000B2E2E">
        <w:rPr>
          <w:rFonts w:hint="cs"/>
          <w:rtl/>
        </w:rPr>
        <w:t xml:space="preserve">שלח את כל שלושת הפקטות בחלון שלו: </w:t>
      </w:r>
      <w:r>
        <w:rPr>
          <w:rFonts w:hint="cs"/>
          <w:rtl/>
        </w:rPr>
        <w:t xml:space="preserve">הן </w:t>
      </w:r>
      <w:r w:rsidR="000B2E2E">
        <w:rPr>
          <w:rFonts w:hint="cs"/>
          <w:rtl/>
        </w:rPr>
        <w:t xml:space="preserve">בעלות </w:t>
      </w:r>
      <w:proofErr w:type="spellStart"/>
      <w:r w:rsidR="000B2E2E">
        <w:t>seq</w:t>
      </w:r>
      <w:proofErr w:type="spellEnd"/>
      <w:r w:rsidR="000B2E2E">
        <w:rPr>
          <w:rFonts w:hint="cs"/>
          <w:rtl/>
        </w:rPr>
        <w:t xml:space="preserve"> 1, 2 ו-3.</w:t>
      </w:r>
      <w:r w:rsidR="000B2E2E">
        <w:rPr>
          <w:rtl/>
        </w:rPr>
        <w:br/>
      </w:r>
      <w:r w:rsidR="000B2E2E" w:rsidRPr="00D4609A">
        <w:rPr>
          <w:rFonts w:hint="cs"/>
          <w:b/>
          <w:bCs/>
          <w:rtl/>
        </w:rPr>
        <w:t>למקבל הגיעו כל 3 הפקטות</w:t>
      </w:r>
      <w:r>
        <w:rPr>
          <w:rFonts w:hint="cs"/>
          <w:rtl/>
        </w:rPr>
        <w:t xml:space="preserve"> (כגודל החלון שלו)</w:t>
      </w:r>
      <w:r w:rsidR="000B2E2E">
        <w:rPr>
          <w:rFonts w:hint="cs"/>
          <w:rtl/>
        </w:rPr>
        <w:t xml:space="preserve"> ולכן הוא שלח </w:t>
      </w:r>
      <w:r w:rsidR="000B2E2E">
        <w:t>ack</w:t>
      </w:r>
      <w:r w:rsidR="000B2E2E">
        <w:rPr>
          <w:rFonts w:hint="cs"/>
          <w:rtl/>
        </w:rPr>
        <w:t xml:space="preserve"> עם 1, 2 ו-3</w:t>
      </w:r>
      <w:r>
        <w:rPr>
          <w:rFonts w:hint="cs"/>
          <w:rtl/>
        </w:rPr>
        <w:t xml:space="preserve"> , </w:t>
      </w:r>
      <w:r w:rsidR="00D4609A" w:rsidRPr="00D4609A">
        <w:rPr>
          <w:rFonts w:hint="cs"/>
          <w:b/>
          <w:bCs/>
          <w:rtl/>
        </w:rPr>
        <w:t>ו</w:t>
      </w:r>
      <w:r w:rsidR="000B2E2E" w:rsidRPr="00D4609A">
        <w:rPr>
          <w:rFonts w:hint="cs"/>
          <w:b/>
          <w:bCs/>
          <w:rtl/>
        </w:rPr>
        <w:t xml:space="preserve">הוא </w:t>
      </w:r>
      <w:r w:rsidRPr="00D4609A">
        <w:rPr>
          <w:rFonts w:hint="cs"/>
          <w:b/>
          <w:bCs/>
          <w:rtl/>
        </w:rPr>
        <w:t>מ</w:t>
      </w:r>
      <w:r w:rsidR="000B2E2E" w:rsidRPr="00D4609A">
        <w:rPr>
          <w:rFonts w:hint="cs"/>
          <w:b/>
          <w:bCs/>
          <w:rtl/>
        </w:rPr>
        <w:t>קדם את החלון שלו ל</w:t>
      </w:r>
      <w:proofErr w:type="spellStart"/>
      <w:r w:rsidR="00D4609A">
        <w:rPr>
          <w:b/>
          <w:bCs/>
        </w:rPr>
        <w:t>seq</w:t>
      </w:r>
      <w:proofErr w:type="spellEnd"/>
      <w:r w:rsidR="00D4609A">
        <w:rPr>
          <w:rFonts w:hint="cs"/>
          <w:b/>
          <w:bCs/>
          <w:rtl/>
        </w:rPr>
        <w:t xml:space="preserve">ים </w:t>
      </w:r>
      <w:r w:rsidR="000B2E2E" w:rsidRPr="00D4609A">
        <w:rPr>
          <w:rFonts w:hint="cs"/>
          <w:b/>
          <w:bCs/>
          <w:rtl/>
        </w:rPr>
        <w:t xml:space="preserve"> </w:t>
      </w:r>
      <w:r w:rsidR="000B2E2E" w:rsidRPr="00D4609A">
        <w:rPr>
          <w:rFonts w:hint="cs"/>
          <w:rtl/>
        </w:rPr>
        <w:t>4, 5 ושוב</w:t>
      </w:r>
      <w:r w:rsidR="000B2E2E" w:rsidRPr="00D4609A">
        <w:rPr>
          <w:rFonts w:hint="cs"/>
          <w:b/>
          <w:bCs/>
          <w:rtl/>
        </w:rPr>
        <w:t xml:space="preserve"> 1</w:t>
      </w:r>
      <w:r w:rsidR="000B2E2E">
        <w:rPr>
          <w:rFonts w:hint="cs"/>
          <w:rtl/>
        </w:rPr>
        <w:t xml:space="preserve"> (זאת מיכוון שהמספרים הסידוריים הם עד 5 והם מעגליים).</w:t>
      </w:r>
      <w:r w:rsidR="000B2E2E">
        <w:rPr>
          <w:rtl/>
        </w:rPr>
        <w:br/>
      </w:r>
      <w:r w:rsidR="00D4609A">
        <w:rPr>
          <w:rFonts w:hint="cs"/>
          <w:b/>
          <w:bCs/>
          <w:rtl/>
        </w:rPr>
        <w:t xml:space="preserve">לצערו של </w:t>
      </w:r>
      <w:r w:rsidR="000B2E2E" w:rsidRPr="00D4609A">
        <w:rPr>
          <w:rFonts w:hint="cs"/>
          <w:b/>
          <w:bCs/>
          <w:rtl/>
        </w:rPr>
        <w:t>השולח קבל את ה-</w:t>
      </w:r>
      <w:r w:rsidR="000B2E2E" w:rsidRPr="00D4609A">
        <w:rPr>
          <w:b/>
          <w:bCs/>
        </w:rPr>
        <w:t>ack</w:t>
      </w:r>
      <w:r w:rsidR="000B2E2E" w:rsidRPr="00D4609A">
        <w:rPr>
          <w:rFonts w:hint="cs"/>
          <w:b/>
          <w:bCs/>
          <w:rtl/>
        </w:rPr>
        <w:t xml:space="preserve">ים רק על 2,3 </w:t>
      </w:r>
      <w:r w:rsidR="000B2E2E" w:rsidRPr="00D4609A">
        <w:rPr>
          <w:b/>
          <w:bCs/>
        </w:rPr>
        <w:t xml:space="preserve"> </w:t>
      </w:r>
      <w:r w:rsidR="000B2E2E" w:rsidRPr="00D4609A">
        <w:rPr>
          <w:rFonts w:hint="cs"/>
          <w:b/>
          <w:bCs/>
          <w:rtl/>
        </w:rPr>
        <w:t xml:space="preserve">ולכן שולח שוב את הפקטה הראשונה ששלח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="000B2E2E" w:rsidRPr="00D4609A">
        <w:rPr>
          <w:rFonts w:hint="cs"/>
          <w:b/>
          <w:bCs/>
          <w:rtl/>
        </w:rPr>
        <w:t>.</w:t>
      </w:r>
      <w:r w:rsidR="000B2E2E" w:rsidRPr="00D4609A">
        <w:rPr>
          <w:b/>
          <w:bCs/>
          <w:rtl/>
        </w:rPr>
        <w:br/>
      </w:r>
      <w:r w:rsidR="000B2E2E" w:rsidRPr="00D4609A">
        <w:rPr>
          <w:rFonts w:hint="cs"/>
          <w:b/>
          <w:bCs/>
          <w:rtl/>
        </w:rPr>
        <w:t xml:space="preserve">המקבל </w:t>
      </w:r>
      <w:r w:rsidRPr="00D4609A">
        <w:rPr>
          <w:rFonts w:hint="cs"/>
          <w:b/>
          <w:bCs/>
          <w:rtl/>
        </w:rPr>
        <w:t xml:space="preserve">אכן </w:t>
      </w:r>
      <w:r w:rsidR="000B2E2E" w:rsidRPr="00D4609A">
        <w:rPr>
          <w:rFonts w:hint="cs"/>
          <w:b/>
          <w:bCs/>
          <w:rtl/>
        </w:rPr>
        <w:t xml:space="preserve">מצפה לקבל פקטה עם </w:t>
      </w:r>
      <w:proofErr w:type="spellStart"/>
      <w:r w:rsidR="000B2E2E" w:rsidRPr="00D4609A">
        <w:rPr>
          <w:b/>
          <w:bCs/>
        </w:rPr>
        <w:t>seq</w:t>
      </w:r>
      <w:proofErr w:type="spellEnd"/>
      <w:r w:rsidR="000B2E2E" w:rsidRPr="00D4609A">
        <w:rPr>
          <w:b/>
          <w:bCs/>
        </w:rPr>
        <w:t xml:space="preserve"> 1</w:t>
      </w:r>
      <w:r w:rsidRPr="00D4609A">
        <w:rPr>
          <w:rFonts w:hint="cs"/>
          <w:b/>
          <w:bCs/>
          <w:rtl/>
        </w:rPr>
        <w:t xml:space="preserve"> ולכן</w:t>
      </w:r>
      <w:r w:rsidR="000B2E2E" w:rsidRPr="00D4609A">
        <w:rPr>
          <w:rFonts w:hint="cs"/>
          <w:b/>
          <w:bCs/>
          <w:rtl/>
        </w:rPr>
        <w:t xml:space="preserve"> ישמור אותה</w:t>
      </w:r>
      <w:r w:rsidR="000B2E2E">
        <w:rPr>
          <w:rFonts w:hint="cs"/>
          <w:rtl/>
        </w:rPr>
        <w:t xml:space="preserve"> וישלח עליה </w:t>
      </w:r>
      <w:r w:rsidR="000B2E2E">
        <w:t>ack</w:t>
      </w:r>
      <w:r w:rsidR="000B2E2E">
        <w:rPr>
          <w:rFonts w:hint="cs"/>
          <w:rtl/>
        </w:rPr>
        <w:t xml:space="preserve"> </w:t>
      </w:r>
      <w:r w:rsidR="000B2E2E">
        <w:rPr>
          <w:rtl/>
        </w:rPr>
        <w:t>–</w:t>
      </w:r>
      <w:r w:rsidR="000B2E2E">
        <w:rPr>
          <w:rFonts w:hint="cs"/>
          <w:rtl/>
        </w:rPr>
        <w:t xml:space="preserve"> זאת על אף שהפקטה הראשונה של השולח כבר נשמר אצל המקבל </w:t>
      </w:r>
      <w:r w:rsidR="000B2E2E">
        <w:sym w:font="Wingdings" w:char="F0E7"/>
      </w:r>
      <w:r w:rsidR="000B2E2E">
        <w:rPr>
          <w:rFonts w:hint="cs"/>
          <w:rtl/>
        </w:rPr>
        <w:t xml:space="preserve"> השולח והמקבל לא מודעים לכך שהפקטה הראשונה שנש</w:t>
      </w:r>
      <w:r>
        <w:rPr>
          <w:rFonts w:hint="cs"/>
          <w:rtl/>
        </w:rPr>
        <w:t>ל</w:t>
      </w:r>
      <w:r w:rsidR="000B2E2E">
        <w:rPr>
          <w:rFonts w:hint="cs"/>
          <w:rtl/>
        </w:rPr>
        <w:t>חה מהשולח</w:t>
      </w:r>
      <w:r>
        <w:rPr>
          <w:rFonts w:hint="cs"/>
          <w:rtl/>
        </w:rPr>
        <w:t xml:space="preserve"> התקבלה פעמיים אצל המקבל</w:t>
      </w:r>
      <w:r w:rsidR="000B2E2E">
        <w:rPr>
          <w:rFonts w:hint="cs"/>
          <w:rtl/>
        </w:rPr>
        <w:t xml:space="preserve"> </w:t>
      </w:r>
      <w:r w:rsidR="000B2E2E">
        <w:sym w:font="Wingdings" w:char="F0E7"/>
      </w:r>
      <w:r w:rsidR="000B2E2E">
        <w:rPr>
          <w:rFonts w:hint="cs"/>
          <w:rtl/>
        </w:rPr>
        <w:t xml:space="preserve"> כישלון בפרוטוקול.</w:t>
      </w:r>
    </w:p>
    <w:p w14:paraId="303075B8" w14:textId="163B2FB8" w:rsidR="00CC1BCB" w:rsidRDefault="00CC1BCB" w:rsidP="00CC1BCB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14:paraId="753156D9" w14:textId="231E11A5" w:rsidR="00E318DD" w:rsidRDefault="00DF48B9" w:rsidP="00DF48B9">
      <w:pPr>
        <w:pStyle w:val="Heading3"/>
        <w:bidi/>
        <w:rPr>
          <w:rtl/>
        </w:rPr>
      </w:pPr>
      <w:r>
        <w:rPr>
          <w:rFonts w:hint="cs"/>
        </w:rPr>
        <w:t>A</w:t>
      </w:r>
    </w:p>
    <w:p w14:paraId="60F79C7C" w14:textId="21BD464A" w:rsidR="00CC1BCB" w:rsidRDefault="00CB2519" w:rsidP="0039767F">
      <w:pPr>
        <w:bidi/>
        <w:rPr>
          <w:rtl/>
        </w:rPr>
      </w:pPr>
      <w:r>
        <w:rPr>
          <w:rFonts w:hint="cs"/>
          <w:rtl/>
        </w:rPr>
        <w:t xml:space="preserve">בפרוטוקול </w:t>
      </w:r>
      <w:r>
        <w:t>TCP</w:t>
      </w:r>
      <w:r>
        <w:rPr>
          <w:rFonts w:hint="cs"/>
          <w:rtl/>
        </w:rPr>
        <w:t xml:space="preserve"> הספירה מתקדמת בגדלים של בתים, לכן ניתן לשלוח קובץ עד גודל </w:t>
      </w:r>
      <w:r w:rsidR="00E26C9C">
        <w:rPr>
          <w:rFonts w:hint="cs"/>
          <w:rtl/>
        </w:rPr>
        <w:t>ש</w:t>
      </w:r>
      <w:r>
        <w:rPr>
          <w:rFonts w:hint="cs"/>
          <w:rtl/>
        </w:rPr>
        <w:t xml:space="preserve">ל </w:t>
      </w:r>
      <w:r>
        <w:t>2^32</w:t>
      </w:r>
      <w:r w:rsidR="0039767F">
        <w:rPr>
          <w:rFonts w:hint="cs"/>
          <w:rtl/>
        </w:rPr>
        <w:t xml:space="preserve"> ב</w:t>
      </w:r>
      <w:r w:rsidR="00E26C9C">
        <w:rPr>
          <w:rFonts w:hint="cs"/>
          <w:rtl/>
        </w:rPr>
        <w:t xml:space="preserve">תים, ללא התנגשות של </w:t>
      </w:r>
      <w:proofErr w:type="spellStart"/>
      <w:r w:rsidR="00E26C9C">
        <w:t>seq</w:t>
      </w:r>
      <w:proofErr w:type="spellEnd"/>
      <w:r w:rsidR="00E26C9C">
        <w:rPr>
          <w:rFonts w:hint="cs"/>
          <w:rtl/>
        </w:rPr>
        <w:t>ים.</w:t>
      </w:r>
    </w:p>
    <w:p w14:paraId="7B7378C6" w14:textId="35D02686" w:rsidR="0039767F" w:rsidRDefault="0039767F" w:rsidP="0039767F">
      <w:pPr>
        <w:pStyle w:val="Heading3"/>
        <w:bidi/>
        <w:rPr>
          <w:rtl/>
        </w:rPr>
      </w:pPr>
      <w:r>
        <w:rPr>
          <w:rFonts w:hint="cs"/>
        </w:rPr>
        <w:t>B</w:t>
      </w:r>
    </w:p>
    <w:p w14:paraId="47FD1572" w14:textId="7DF253A5" w:rsidR="00061A2F" w:rsidRDefault="00061A2F" w:rsidP="00C4669C">
      <w:pPr>
        <w:bidi/>
        <w:rPr>
          <w:rtl/>
        </w:rPr>
      </w:pPr>
      <w:r>
        <w:rPr>
          <w:rFonts w:hint="cs"/>
        </w:rPr>
        <w:t>MSS</w:t>
      </w:r>
      <w:r>
        <w:t>=1514</w:t>
      </w:r>
      <w:r w:rsidR="008B11FD">
        <w:rPr>
          <w:rFonts w:hint="cs"/>
          <w:rtl/>
        </w:rPr>
        <w:t>, וגודל ה</w:t>
      </w:r>
      <w:r w:rsidR="008B11FD">
        <w:t>header</w:t>
      </w:r>
      <w:r w:rsidR="008B11FD">
        <w:rPr>
          <w:rFonts w:hint="cs"/>
          <w:rtl/>
        </w:rPr>
        <w:t xml:space="preserve"> הוא </w:t>
      </w:r>
      <w:r w:rsidR="008B11FD">
        <w:t>90</w:t>
      </w:r>
      <w:r w:rsidR="008B11FD">
        <w:rPr>
          <w:rFonts w:hint="cs"/>
          <w:rtl/>
        </w:rPr>
        <w:t xml:space="preserve"> </w:t>
      </w:r>
      <w:r w:rsidR="008B11FD">
        <w:sym w:font="Wingdings" w:char="F0E7"/>
      </w:r>
      <w:r w:rsidR="008B11FD">
        <w:rPr>
          <w:rFonts w:hint="cs"/>
          <w:rtl/>
        </w:rPr>
        <w:t xml:space="preserve"> גודל פקטה "מלאה" הוא </w:t>
      </w:r>
      <w:r w:rsidR="008B11FD">
        <w:t>90+1514 = 1604</w:t>
      </w:r>
      <w:r w:rsidR="00652D3D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קצב השליחה הוא </w:t>
      </w:r>
      <w:r>
        <w:t>15*(10^6)</w:t>
      </w:r>
      <w:r>
        <w:rPr>
          <w:rFonts w:hint="cs"/>
          <w:rtl/>
        </w:rPr>
        <w:t xml:space="preserve"> ביטים לשניה.</w:t>
      </w:r>
      <w:r w:rsidR="00E54864"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1) </w:t>
      </w:r>
      <w:r w:rsidR="00030303">
        <w:rPr>
          <w:rFonts w:hint="cs"/>
          <w:rtl/>
        </w:rPr>
        <w:t xml:space="preserve">אנו מעונינים לשלוח </w:t>
      </w:r>
      <w:r w:rsidR="00030303">
        <w:t xml:space="preserve"> 2^32</w:t>
      </w:r>
      <w:r w:rsidR="00030303">
        <w:rPr>
          <w:rFonts w:hint="cs"/>
          <w:rtl/>
        </w:rPr>
        <w:t xml:space="preserve"> בתים </w:t>
      </w:r>
      <w:r w:rsidR="00030303">
        <w:sym w:font="Wingdings" w:char="F0E7"/>
      </w:r>
      <w:r w:rsidR="00030303">
        <w:rPr>
          <w:rFonts w:hint="cs"/>
          <w:rtl/>
        </w:rPr>
        <w:t xml:space="preserve"> כמות הפקטות שעלינו לשלוח היא </w:t>
      </w:r>
      <w:r w:rsidR="00030303">
        <w:t>2^32 / 1</w:t>
      </w:r>
      <w:r w:rsidR="008B11FD">
        <w:t>514</w:t>
      </w:r>
      <w:r w:rsidR="00030303">
        <w:rPr>
          <w:rFonts w:hint="cs"/>
          <w:rtl/>
        </w:rPr>
        <w:t xml:space="preserve"> </w:t>
      </w:r>
      <w:r w:rsidR="00E54864">
        <w:rPr>
          <w:rFonts w:hint="cs"/>
          <w:rtl/>
        </w:rPr>
        <w:t>=</w:t>
      </w:r>
      <w:r w:rsidR="00030303">
        <w:rPr>
          <w:rFonts w:hint="cs"/>
          <w:rtl/>
        </w:rPr>
        <w:t xml:space="preserve"> </w:t>
      </w:r>
      <w:r w:rsidR="00C4669C">
        <w:rPr>
          <w:color w:val="833C0B" w:themeColor="accent2" w:themeShade="80"/>
        </w:rPr>
        <w:t>2,836,834</w:t>
      </w:r>
      <w:r w:rsidR="00030303" w:rsidRPr="00E54864">
        <w:rPr>
          <w:color w:val="833C0B" w:themeColor="accent2" w:themeShade="80"/>
        </w:rPr>
        <w:t xml:space="preserve"> </w:t>
      </w:r>
      <w:r w:rsidR="00030303" w:rsidRPr="00E54864">
        <w:rPr>
          <w:rFonts w:hint="cs"/>
          <w:color w:val="833C0B" w:themeColor="accent2" w:themeShade="80"/>
          <w:rtl/>
        </w:rPr>
        <w:t xml:space="preserve"> פקטות "מלאות" </w:t>
      </w:r>
      <w:r w:rsidR="00030303">
        <w:rPr>
          <w:rFonts w:hint="cs"/>
          <w:rtl/>
        </w:rPr>
        <w:t>עם 1</w:t>
      </w:r>
      <w:r w:rsidR="00C4669C">
        <w:rPr>
          <w:rFonts w:hint="cs"/>
          <w:rtl/>
        </w:rPr>
        <w:t>514</w:t>
      </w:r>
      <w:r w:rsidR="00030303">
        <w:rPr>
          <w:rFonts w:hint="cs"/>
          <w:rtl/>
        </w:rPr>
        <w:t xml:space="preserve"> בתים של מידע, ועוד פקטה אחת עם </w:t>
      </w:r>
      <w:r w:rsidR="00C4669C">
        <w:t>620</w:t>
      </w:r>
      <w:r w:rsidR="00030303">
        <w:rPr>
          <w:rFonts w:hint="cs"/>
          <w:rtl/>
        </w:rPr>
        <w:t xml:space="preserve"> בתים של מידע</w:t>
      </w:r>
      <w:r w:rsidR="008C6FBB">
        <w:rPr>
          <w:rFonts w:hint="cs"/>
          <w:rtl/>
        </w:rPr>
        <w:t>.</w:t>
      </w:r>
      <w:r w:rsidR="00E54864">
        <w:rPr>
          <w:rtl/>
        </w:rPr>
        <w:br/>
      </w:r>
      <w:r w:rsidR="00030303">
        <w:rPr>
          <w:rtl/>
        </w:rPr>
        <w:br/>
      </w:r>
      <w:r>
        <w:rPr>
          <w:rFonts w:hint="cs"/>
          <w:rtl/>
        </w:rPr>
        <w:t xml:space="preserve">2) </w:t>
      </w:r>
      <w:r w:rsidR="008C6FBB">
        <w:rPr>
          <w:rFonts w:hint="cs"/>
          <w:rtl/>
        </w:rPr>
        <w:t xml:space="preserve">גודל </w:t>
      </w:r>
      <w:r w:rsidR="008C6FBB" w:rsidRPr="00E54864">
        <w:rPr>
          <w:rFonts w:hint="cs"/>
          <w:color w:val="FF0000"/>
          <w:rtl/>
        </w:rPr>
        <w:t xml:space="preserve">פקטה "מלאה" </w:t>
      </w:r>
      <w:r w:rsidR="008C6FBB">
        <w:rPr>
          <w:rFonts w:hint="cs"/>
          <w:rtl/>
        </w:rPr>
        <w:t xml:space="preserve">בביטים הינו </w:t>
      </w:r>
      <w:r w:rsidR="00C4669C">
        <w:t>1604</w:t>
      </w:r>
      <w:r w:rsidR="008C6FBB">
        <w:t>*8 = 12</w:t>
      </w:r>
      <w:r w:rsidR="00C4669C">
        <w:t>,832</w:t>
      </w:r>
      <w:r w:rsidR="00AD007C">
        <w:rPr>
          <w:rFonts w:hint="cs"/>
          <w:rtl/>
        </w:rPr>
        <w:t>, ו</w:t>
      </w:r>
      <w:r w:rsidR="00AD007C" w:rsidRPr="00E54864">
        <w:rPr>
          <w:rFonts w:hint="cs"/>
          <w:color w:val="FF0000"/>
          <w:rtl/>
        </w:rPr>
        <w:t>שליחתה</w:t>
      </w:r>
      <w:r w:rsidR="00AD007C">
        <w:rPr>
          <w:rFonts w:hint="cs"/>
          <w:rtl/>
        </w:rPr>
        <w:t xml:space="preserve"> </w:t>
      </w:r>
      <w:r w:rsidR="00030303">
        <w:rPr>
          <w:rFonts w:hint="cs"/>
          <w:rtl/>
        </w:rPr>
        <w:t>לוקח</w:t>
      </w:r>
      <w:r w:rsidR="00AD007C">
        <w:rPr>
          <w:rFonts w:hint="cs"/>
          <w:rtl/>
        </w:rPr>
        <w:t>ת</w:t>
      </w:r>
      <w:r w:rsidR="00030303">
        <w:rPr>
          <w:rFonts w:hint="cs"/>
          <w:rtl/>
        </w:rPr>
        <w:t xml:space="preserve"> לנו </w:t>
      </w:r>
      <w:r w:rsidR="00C4669C">
        <w:t>12,832</w:t>
      </w:r>
      <w:r w:rsidR="00030303">
        <w:t>/ (15*10^6)</w:t>
      </w:r>
      <w:r w:rsidR="00030303">
        <w:rPr>
          <w:rFonts w:hint="cs"/>
          <w:rtl/>
        </w:rPr>
        <w:t xml:space="preserve"> שניות </w:t>
      </w:r>
      <w:r w:rsidR="008C6FBB">
        <w:t xml:space="preserve">= </w:t>
      </w:r>
      <w:r w:rsidR="00030303">
        <w:rPr>
          <w:rFonts w:hint="cs"/>
          <w:rtl/>
        </w:rPr>
        <w:t xml:space="preserve"> </w:t>
      </w:r>
      <w:r w:rsidR="00030303" w:rsidRPr="00E54864">
        <w:rPr>
          <w:color w:val="FF0000"/>
        </w:rPr>
        <w:t>0.000</w:t>
      </w:r>
      <w:r w:rsidR="008C6FBB" w:rsidRPr="00E54864">
        <w:rPr>
          <w:color w:val="FF0000"/>
        </w:rPr>
        <w:t>8</w:t>
      </w:r>
      <w:r w:rsidR="00C4669C">
        <w:rPr>
          <w:color w:val="FF0000"/>
        </w:rPr>
        <w:t>55</w:t>
      </w:r>
      <w:r w:rsidR="00AD007C">
        <w:rPr>
          <w:rFonts w:hint="cs"/>
          <w:rtl/>
        </w:rPr>
        <w:t xml:space="preserve"> שניות. </w:t>
      </w:r>
      <w:r w:rsidR="00AD007C" w:rsidRPr="00E54864">
        <w:rPr>
          <w:rFonts w:hint="cs"/>
          <w:color w:val="538135" w:themeColor="accent6" w:themeShade="BF"/>
          <w:rtl/>
        </w:rPr>
        <w:t xml:space="preserve">הפקטה החלקית </w:t>
      </w:r>
      <w:r w:rsidR="00AD007C">
        <w:rPr>
          <w:rFonts w:hint="cs"/>
          <w:rtl/>
        </w:rPr>
        <w:t>שג</w:t>
      </w:r>
      <w:r w:rsidR="00E54864">
        <w:rPr>
          <w:rFonts w:hint="cs"/>
          <w:rtl/>
        </w:rPr>
        <w:t>וד</w:t>
      </w:r>
      <w:r w:rsidR="00AD007C">
        <w:rPr>
          <w:rFonts w:hint="cs"/>
          <w:rtl/>
        </w:rPr>
        <w:t>לה</w:t>
      </w:r>
      <w:r w:rsidR="00E54864">
        <w:rPr>
          <w:rFonts w:hint="cs"/>
          <w:rtl/>
        </w:rPr>
        <w:t xml:space="preserve"> בביטים עם ה</w:t>
      </w:r>
      <w:r w:rsidR="00E54864">
        <w:t>header</w:t>
      </w:r>
      <w:r w:rsidR="00E54864">
        <w:rPr>
          <w:rFonts w:hint="cs"/>
          <w:rtl/>
        </w:rPr>
        <w:t>ים הוא</w:t>
      </w:r>
      <w:r w:rsidR="00AD007C">
        <w:rPr>
          <w:rFonts w:hint="cs"/>
          <w:rtl/>
        </w:rPr>
        <w:t xml:space="preserve">  </w:t>
      </w:r>
      <w:r w:rsidR="00C4669C">
        <w:t>710</w:t>
      </w:r>
      <w:r w:rsidR="00AD007C">
        <w:t xml:space="preserve"> * 8</w:t>
      </w:r>
      <w:r w:rsidR="00AD007C">
        <w:rPr>
          <w:rFonts w:hint="cs"/>
          <w:rtl/>
        </w:rPr>
        <w:t xml:space="preserve"> = </w:t>
      </w:r>
      <w:r w:rsidR="00C4669C">
        <w:t>5680</w:t>
      </w:r>
      <w:r w:rsidR="00AD007C">
        <w:rPr>
          <w:rFonts w:hint="cs"/>
          <w:rtl/>
        </w:rPr>
        <w:t xml:space="preserve"> יקח לשלוח </w:t>
      </w:r>
      <w:r w:rsidR="00C4669C">
        <w:t>5680</w:t>
      </w:r>
      <w:r w:rsidR="00AD007C">
        <w:t>/(15*10^6)</w:t>
      </w:r>
      <w:r w:rsidR="00AD007C">
        <w:rPr>
          <w:rFonts w:hint="cs"/>
          <w:rtl/>
        </w:rPr>
        <w:t xml:space="preserve"> = </w:t>
      </w:r>
      <w:r w:rsidR="00AD007C" w:rsidRPr="00E54864">
        <w:rPr>
          <w:color w:val="538135" w:themeColor="accent6" w:themeShade="BF"/>
        </w:rPr>
        <w:t>0.000</w:t>
      </w:r>
      <w:r w:rsidR="00C4669C">
        <w:rPr>
          <w:color w:val="538135" w:themeColor="accent6" w:themeShade="BF"/>
        </w:rPr>
        <w:t>378</w:t>
      </w:r>
      <w:r w:rsidR="00AD007C">
        <w:rPr>
          <w:rFonts w:hint="cs"/>
          <w:rtl/>
        </w:rPr>
        <w:t xml:space="preserve"> שניות.</w:t>
      </w:r>
    </w:p>
    <w:p w14:paraId="3599AE2A" w14:textId="7B262899" w:rsidR="00403BCC" w:rsidRDefault="00E54864" w:rsidP="00652D3D">
      <w:pPr>
        <w:bidi/>
        <w:rPr>
          <w:rFonts w:hint="cs"/>
          <w:rtl/>
        </w:rPr>
      </w:pPr>
      <w:r>
        <w:lastRenderedPageBreak/>
        <w:sym w:font="Wingdings" w:char="F0E7"/>
      </w:r>
      <w:r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 משך הזמן שיקח לנו </w:t>
      </w:r>
      <w:r w:rsidR="00AD007C">
        <w:rPr>
          <w:rFonts w:hint="cs"/>
          <w:rtl/>
        </w:rPr>
        <w:t xml:space="preserve">לשליחת כל הקובץ </w:t>
      </w:r>
      <w:r w:rsidR="00061A2F">
        <w:rPr>
          <w:rFonts w:hint="cs"/>
          <w:rtl/>
        </w:rPr>
        <w:t>הוא</w:t>
      </w:r>
      <w:r>
        <w:rPr>
          <w:rFonts w:hint="cs"/>
          <w:rtl/>
        </w:rPr>
        <w:t>:</w:t>
      </w:r>
      <w:r w:rsidR="00061A2F">
        <w:rPr>
          <w:rFonts w:hint="cs"/>
          <w:rtl/>
        </w:rPr>
        <w:t xml:space="preserve">  </w:t>
      </w:r>
      <w:r w:rsidR="00061A2F" w:rsidRPr="00E54864">
        <w:rPr>
          <w:color w:val="FF0000"/>
        </w:rPr>
        <w:t>0.</w:t>
      </w:r>
      <w:r w:rsidR="00AD007C" w:rsidRPr="00E54864">
        <w:rPr>
          <w:color w:val="FF0000"/>
        </w:rPr>
        <w:t xml:space="preserve"> 0008</w:t>
      </w:r>
      <w:r w:rsidR="00C4669C">
        <w:rPr>
          <w:color w:val="FF0000"/>
        </w:rPr>
        <w:t>55</w:t>
      </w:r>
      <w:r w:rsidR="00AD007C">
        <w:t>)</w:t>
      </w:r>
      <w:r w:rsidR="00AD007C">
        <w:rPr>
          <w:rFonts w:hint="cs"/>
          <w:rtl/>
        </w:rPr>
        <w:t xml:space="preserve"> </w:t>
      </w:r>
      <w:r w:rsidR="00C4669C">
        <w:rPr>
          <w:color w:val="833C0B" w:themeColor="accent2" w:themeShade="80"/>
        </w:rPr>
        <w:t>2,836,834</w:t>
      </w:r>
      <w:r w:rsidR="00061A2F" w:rsidRPr="00E54864">
        <w:rPr>
          <w:color w:val="833C0B" w:themeColor="accent2" w:themeShade="80"/>
        </w:rPr>
        <w:t xml:space="preserve"> </w:t>
      </w:r>
      <w:bookmarkStart w:id="0" w:name="_GoBack"/>
      <w:bookmarkEnd w:id="0"/>
      <w:r w:rsidR="00061A2F">
        <w:t xml:space="preserve">* </w:t>
      </w:r>
      <w:r w:rsidR="00AD007C">
        <w:rPr>
          <w:rFonts w:hint="cs"/>
          <w:rtl/>
        </w:rPr>
        <w:t>)</w:t>
      </w:r>
      <w:r w:rsidR="00061A2F">
        <w:rPr>
          <w:rFonts w:hint="cs"/>
          <w:rtl/>
        </w:rPr>
        <w:t xml:space="preserve"> </w:t>
      </w:r>
      <w:r w:rsidR="00AD007C">
        <w:rPr>
          <w:rFonts w:hint="cs"/>
          <w:rtl/>
        </w:rPr>
        <w:t xml:space="preserve">+ </w:t>
      </w:r>
      <w:r w:rsidR="00AD007C" w:rsidRPr="00E54864">
        <w:rPr>
          <w:color w:val="538135" w:themeColor="accent6" w:themeShade="BF"/>
        </w:rPr>
        <w:t>0.</w:t>
      </w:r>
      <w:r w:rsidR="00C4669C" w:rsidRPr="00C4669C">
        <w:rPr>
          <w:color w:val="538135" w:themeColor="accent6" w:themeShade="BF"/>
        </w:rPr>
        <w:t xml:space="preserve"> </w:t>
      </w:r>
      <w:r w:rsidR="00C4669C" w:rsidRPr="00E54864">
        <w:rPr>
          <w:color w:val="538135" w:themeColor="accent6" w:themeShade="BF"/>
        </w:rPr>
        <w:t>000</w:t>
      </w:r>
      <w:r w:rsidR="00C4669C">
        <w:rPr>
          <w:color w:val="538135" w:themeColor="accent6" w:themeShade="BF"/>
        </w:rPr>
        <w:t>378</w:t>
      </w:r>
      <w:r w:rsidR="00C4669C">
        <w:rPr>
          <w:rFonts w:hint="cs"/>
          <w:rtl/>
        </w:rPr>
        <w:t xml:space="preserve"> </w:t>
      </w:r>
      <w:r w:rsidR="00061A2F">
        <w:rPr>
          <w:rFonts w:hint="cs"/>
          <w:rtl/>
        </w:rPr>
        <w:t xml:space="preserve">= </w:t>
      </w:r>
      <w:r w:rsidR="00C4669C" w:rsidRPr="00652D3D">
        <w:rPr>
          <w:b/>
          <w:bCs/>
        </w:rPr>
        <w:t>2,425</w:t>
      </w:r>
      <w:r w:rsidR="00AD007C" w:rsidRPr="00652D3D">
        <w:rPr>
          <w:b/>
          <w:bCs/>
        </w:rPr>
        <w:t>.</w:t>
      </w:r>
      <w:r w:rsidR="00C4669C" w:rsidRPr="00652D3D">
        <w:rPr>
          <w:b/>
          <w:bCs/>
        </w:rPr>
        <w:t>493</w:t>
      </w:r>
      <w:r w:rsidR="00652D3D">
        <w:rPr>
          <w:rFonts w:hint="cs"/>
          <w:b/>
          <w:bCs/>
          <w:rtl/>
        </w:rPr>
        <w:t xml:space="preserve"> שניות.</w:t>
      </w:r>
    </w:p>
    <w:p w14:paraId="19FE0A0C" w14:textId="3F88B8CB" w:rsidR="00652D3D" w:rsidRPr="00652D3D" w:rsidRDefault="00652D3D" w:rsidP="00652D3D">
      <w:pPr>
        <w:bidi/>
        <w:rPr>
          <w:rFonts w:hint="cs"/>
          <w:rtl/>
        </w:rPr>
      </w:pPr>
      <w:r>
        <w:rPr>
          <w:rFonts w:hint="cs"/>
          <w:rtl/>
        </w:rPr>
        <w:t xml:space="preserve">(*) כמות המידע שנשלח מהקובץ היא </w:t>
      </w:r>
      <w:r>
        <w:t>2^32</w:t>
      </w:r>
      <w:r>
        <w:rPr>
          <w:rFonts w:hint="cs"/>
          <w:rtl/>
        </w:rPr>
        <w:t>, וכמות ה</w:t>
      </w:r>
      <w:r>
        <w:t>header</w:t>
      </w:r>
      <w:r>
        <w:rPr>
          <w:rFonts w:hint="cs"/>
          <w:rtl/>
        </w:rPr>
        <w:t xml:space="preserve">ים שמתווספים היא </w:t>
      </w:r>
      <w:r>
        <w:rPr>
          <w:color w:val="833C0B" w:themeColor="accent2" w:themeShade="80"/>
        </w:rPr>
        <w:t>2,836,834</w:t>
      </w:r>
      <w:r>
        <w:rPr>
          <w:color w:val="833C0B" w:themeColor="accent2" w:themeShade="80"/>
        </w:rPr>
        <w:t>+1</w:t>
      </w:r>
      <w:r>
        <w:rPr>
          <w:rFonts w:hint="cs"/>
          <w:color w:val="833C0B" w:themeColor="accent2" w:themeShade="80"/>
          <w:rtl/>
        </w:rPr>
        <w:t xml:space="preserve"> * </w:t>
      </w:r>
      <w:r>
        <w:rPr>
          <w:color w:val="833C0B" w:themeColor="accent2" w:themeShade="80"/>
        </w:rPr>
        <w:t>90</w:t>
      </w:r>
      <w:r>
        <w:rPr>
          <w:rFonts w:hint="cs"/>
          <w:color w:val="833C0B" w:themeColor="accent2" w:themeShade="80"/>
          <w:rtl/>
        </w:rPr>
        <w:t xml:space="preserve"> </w:t>
      </w:r>
      <w:r>
        <w:sym w:font="Wingdings" w:char="F0E7"/>
      </w:r>
      <w:r>
        <w:br/>
      </w:r>
      <w:r>
        <w:rPr>
          <w:rFonts w:hint="cs"/>
          <w:rtl/>
        </w:rPr>
        <w:t>אחוז המידע מהקובץ שנשלח ביחס לכל המידע שנשלח ברשת הוא</w:t>
      </w:r>
      <w:r>
        <w:t>2^32</w:t>
      </w:r>
      <w:r>
        <w:t xml:space="preserve">  / (90 * 2,836,835 + 2^32)  </w:t>
      </w:r>
      <w:r>
        <w:rPr>
          <w:rFonts w:hint="cs"/>
          <w:rtl/>
        </w:rPr>
        <w:t xml:space="preserve"> =</w:t>
      </w:r>
      <w:r w:rsidRPr="00652D3D">
        <w:rPr>
          <w:b/>
          <w:bCs/>
        </w:rPr>
        <w:t xml:space="preserve">0.94389 </w:t>
      </w:r>
    </w:p>
    <w:p w14:paraId="5267F7DE" w14:textId="17074683" w:rsidR="00352802" w:rsidRDefault="00352802" w:rsidP="00652D3D">
      <w:pPr>
        <w:pStyle w:val="Heading2"/>
        <w:bidi/>
        <w:rPr>
          <w:rtl/>
        </w:rPr>
      </w:pPr>
      <w:r>
        <w:rPr>
          <w:rFonts w:hint="cs"/>
          <w:rtl/>
        </w:rPr>
        <w:t>שאלה 3</w:t>
      </w:r>
    </w:p>
    <w:p w14:paraId="0FBB1452" w14:textId="1F5E14DE" w:rsidR="00352802" w:rsidRDefault="00DC6B31" w:rsidP="00DC6B31">
      <w:pPr>
        <w:pStyle w:val="Heading3"/>
        <w:bidi/>
        <w:rPr>
          <w:rtl/>
        </w:rPr>
      </w:pPr>
      <w:proofErr w:type="spellStart"/>
      <w:proofErr w:type="gramStart"/>
      <w:r>
        <w:t>i</w:t>
      </w:r>
      <w:proofErr w:type="spellEnd"/>
      <w:proofErr w:type="gramEnd"/>
    </w:p>
    <w:p w14:paraId="09C67904" w14:textId="4537A2B8" w:rsidR="00D13EF2" w:rsidRDefault="000D5658" w:rsidP="0062354D">
      <w:pPr>
        <w:bidi/>
        <w:rPr>
          <w:rtl/>
        </w:rPr>
      </w:pPr>
      <w:r>
        <w:t xml:space="preserve"> </w:t>
      </w:r>
      <w:r w:rsidRPr="00D13EF2">
        <w:rPr>
          <w:rFonts w:hint="cs"/>
          <w:b/>
          <w:bCs/>
          <w:rtl/>
        </w:rPr>
        <w:t xml:space="preserve">אנחנו במצב </w:t>
      </w:r>
      <w:r w:rsidRPr="00D13EF2">
        <w:rPr>
          <w:b/>
          <w:bCs/>
        </w:rPr>
        <w:t>fast</w:t>
      </w:r>
      <w:r w:rsidRPr="00D13EF2">
        <w:rPr>
          <w:rFonts w:hint="cs"/>
          <w:b/>
          <w:bCs/>
          <w:rtl/>
        </w:rPr>
        <w:t xml:space="preserve">, או במצב </w:t>
      </w:r>
      <w:r w:rsidRPr="00D13EF2">
        <w:rPr>
          <w:rFonts w:hint="cs"/>
          <w:b/>
          <w:bCs/>
        </w:rPr>
        <w:t>CA</w:t>
      </w:r>
      <w:r>
        <w:rPr>
          <w:rFonts w:hint="cs"/>
          <w:rtl/>
        </w:rPr>
        <w:t xml:space="preserve">. בשני המצבים הללו העלייה של ה- </w:t>
      </w:r>
      <w:r>
        <w:t>cwnd</w:t>
      </w:r>
      <w:r>
        <w:rPr>
          <w:rFonts w:hint="cs"/>
          <w:rtl/>
        </w:rPr>
        <w:t xml:space="preserve"> היא </w:t>
      </w:r>
      <w:r w:rsidR="0062354D">
        <w:rPr>
          <w:rFonts w:hint="cs"/>
          <w:rtl/>
        </w:rPr>
        <w:t>לינארית</w:t>
      </w:r>
      <w:r>
        <w:rPr>
          <w:rFonts w:hint="cs"/>
          <w:rtl/>
        </w:rPr>
        <w:t xml:space="preserve">. ההבדל בינהם הוא השלב שקדם להם: </w:t>
      </w:r>
      <w:r>
        <w:t>CA</w:t>
      </w:r>
      <w:r>
        <w:rPr>
          <w:rFonts w:hint="cs"/>
          <w:rtl/>
        </w:rPr>
        <w:t xml:space="preserve"> מגיע לאחר </w:t>
      </w:r>
      <w:r>
        <w:t>slow start</w:t>
      </w:r>
      <w:r>
        <w:rPr>
          <w:rFonts w:hint="cs"/>
          <w:rtl/>
        </w:rPr>
        <w:t xml:space="preserve"> (שקורה כאשר יש </w:t>
      </w:r>
      <w:r>
        <w:t>timeout</w:t>
      </w:r>
      <w:r w:rsidR="00D13EF2">
        <w:rPr>
          <w:rFonts w:hint="cs"/>
          <w:rtl/>
        </w:rPr>
        <w:t xml:space="preserve"> או בתחילת הריצה), </w:t>
      </w:r>
      <w:r>
        <w:t>fast</w:t>
      </w:r>
      <w:r>
        <w:rPr>
          <w:rFonts w:hint="cs"/>
          <w:rtl/>
        </w:rPr>
        <w:t xml:space="preserve"> </w:t>
      </w:r>
      <w:r w:rsidR="0062354D">
        <w:rPr>
          <w:rFonts w:hint="cs"/>
          <w:rtl/>
        </w:rPr>
        <w:t>הוא מצב זמני ש</w:t>
      </w:r>
      <w:r w:rsidR="00D13EF2">
        <w:rPr>
          <w:rFonts w:hint="cs"/>
          <w:rtl/>
        </w:rPr>
        <w:t>מגיע</w:t>
      </w:r>
      <w:r>
        <w:rPr>
          <w:rFonts w:hint="cs"/>
          <w:rtl/>
        </w:rPr>
        <w:t xml:space="preserve"> </w:t>
      </w:r>
      <w:r w:rsidR="0062354D">
        <w:rPr>
          <w:rFonts w:hint="cs"/>
          <w:rtl/>
        </w:rPr>
        <w:t xml:space="preserve">בזמן </w:t>
      </w:r>
      <w:r>
        <w:t>CA</w:t>
      </w:r>
      <w:r>
        <w:rPr>
          <w:rFonts w:hint="cs"/>
          <w:rtl/>
        </w:rPr>
        <w:t xml:space="preserve"> כאשר </w:t>
      </w:r>
      <w:r w:rsidR="00D13EF2">
        <w:rPr>
          <w:rFonts w:hint="cs"/>
          <w:rtl/>
        </w:rPr>
        <w:t xml:space="preserve">הצד השולח מקבל </w:t>
      </w:r>
      <w:r w:rsidR="00D13EF2">
        <w:t>3 duplicate ack</w:t>
      </w:r>
      <w:r w:rsidR="00D13EF2">
        <w:rPr>
          <w:rFonts w:hint="cs"/>
          <w:rtl/>
        </w:rPr>
        <w:t>.</w:t>
      </w:r>
      <w:r w:rsidR="00D13EF2">
        <w:rPr>
          <w:rtl/>
        </w:rPr>
        <w:br/>
      </w:r>
      <w:r w:rsidR="00D13EF2">
        <w:rPr>
          <w:rFonts w:hint="cs"/>
          <w:rtl/>
        </w:rPr>
        <w:t xml:space="preserve">בכל מקרה המצב אינו </w:t>
      </w:r>
      <w:r w:rsidR="00D13EF2">
        <w:t>slow start</w:t>
      </w:r>
      <w:r w:rsidR="00D13EF2">
        <w:rPr>
          <w:rFonts w:hint="cs"/>
          <w:rtl/>
        </w:rPr>
        <w:t xml:space="preserve"> בוא ה</w:t>
      </w:r>
      <w:r w:rsidR="00D13EF2">
        <w:t>cwnd</w:t>
      </w:r>
      <w:r w:rsidR="00D13EF2">
        <w:rPr>
          <w:rFonts w:hint="cs"/>
          <w:rtl/>
        </w:rPr>
        <w:t xml:space="preserve"> גדל </w:t>
      </w:r>
      <w:r w:rsidR="0062354D">
        <w:rPr>
          <w:rFonts w:hint="cs"/>
          <w:rtl/>
        </w:rPr>
        <w:t>על פעם פי-2.</w:t>
      </w:r>
    </w:p>
    <w:p w14:paraId="4B88FD8B" w14:textId="06882B87" w:rsidR="00D13EF2" w:rsidRDefault="00D13EF2" w:rsidP="00D13EF2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14:paraId="3F37C87E" w14:textId="77777777" w:rsidR="00903035" w:rsidRDefault="00903035" w:rsidP="00903035">
      <w:pPr>
        <w:bidi/>
        <w:rPr>
          <w:rtl/>
        </w:rPr>
      </w:pPr>
      <w:r w:rsidRPr="00903035">
        <w:rPr>
          <w:rFonts w:hint="cs"/>
          <w:b/>
          <w:bCs/>
          <w:rtl/>
        </w:rPr>
        <w:t>הערך המקסימלי הינו 6000</w:t>
      </w:r>
      <w:r>
        <w:rPr>
          <w:rFonts w:hint="cs"/>
          <w:rtl/>
        </w:rPr>
        <w:t xml:space="preserve"> (הערך הראשון שמופיע בטבלה).</w:t>
      </w:r>
    </w:p>
    <w:p w14:paraId="2760849C" w14:textId="098BAC92" w:rsidR="00903035" w:rsidRDefault="00903035" w:rsidP="00903035">
      <w:pPr>
        <w:bidi/>
        <w:rPr>
          <w:rtl/>
        </w:rPr>
      </w:pPr>
      <w:r w:rsidRPr="00903035">
        <w:rPr>
          <w:rFonts w:hint="cs"/>
          <w:u w:val="single"/>
          <w:rtl/>
        </w:rPr>
        <w:t xml:space="preserve">במידה ואנחנו בשלב </w:t>
      </w:r>
      <w:r w:rsidRPr="00903035">
        <w:rPr>
          <w:rFonts w:hint="cs"/>
          <w:u w:val="single"/>
        </w:rPr>
        <w:t>CA</w:t>
      </w:r>
      <w:r>
        <w:rPr>
          <w:rFonts w:hint="cs"/>
          <w:rtl/>
        </w:rPr>
        <w:t>: הערך של ה-</w:t>
      </w:r>
      <w:r w:rsidR="00652D3D">
        <w:t>threshold</w:t>
      </w:r>
      <w:r>
        <w:rPr>
          <w:rFonts w:hint="cs"/>
          <w:rtl/>
        </w:rPr>
        <w:t xml:space="preserve"> נקבע להיות הערך בו היה ה</w:t>
      </w:r>
      <w:r>
        <w:t>cwnd</w:t>
      </w:r>
      <w:r>
        <w:rPr>
          <w:rFonts w:hint="cs"/>
          <w:rtl/>
        </w:rPr>
        <w:t xml:space="preserve"> כאשר השלב מתחיל לפעול (בסיומו של </w:t>
      </w:r>
      <w:r>
        <w:t>slow start</w:t>
      </w:r>
      <w:r>
        <w:rPr>
          <w:rFonts w:hint="cs"/>
          <w:rtl/>
        </w:rPr>
        <w:t xml:space="preserve">) ואינו משתנה במהלך הריצה של שלב זה (אלא רק בסיומו). ולכן </w:t>
      </w:r>
      <w:r>
        <w:t>6000</w:t>
      </w:r>
      <w:r>
        <w:rPr>
          <w:rFonts w:hint="cs"/>
          <w:rtl/>
        </w:rPr>
        <w:t xml:space="preserve"> הוא הערך המקסימלי.</w:t>
      </w:r>
    </w:p>
    <w:p w14:paraId="674A42C2" w14:textId="6D128EAA" w:rsidR="00903035" w:rsidRDefault="00903035" w:rsidP="005A7F4C">
      <w:pPr>
        <w:bidi/>
        <w:rPr>
          <w:rtl/>
        </w:rPr>
      </w:pPr>
      <w:r w:rsidRPr="00903035">
        <w:rPr>
          <w:rFonts w:hint="cs"/>
          <w:u w:val="single"/>
          <w:rtl/>
        </w:rPr>
        <w:t xml:space="preserve">במידה ואנחנו בשלב </w:t>
      </w:r>
      <w:r w:rsidRPr="00903035">
        <w:rPr>
          <w:u w:val="single"/>
        </w:rPr>
        <w:t>fast</w:t>
      </w:r>
      <w:r w:rsidRPr="00903035">
        <w:rPr>
          <w:rFonts w:hint="cs"/>
          <w:u w:val="single"/>
          <w:rtl/>
        </w:rPr>
        <w:t>:</w:t>
      </w:r>
      <w:r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הערך של ה-</w:t>
      </w:r>
      <w:r w:rsidR="00652D3D">
        <w:t>threshold</w:t>
      </w:r>
      <w:r>
        <w:rPr>
          <w:rFonts w:hint="cs"/>
          <w:rtl/>
        </w:rPr>
        <w:t xml:space="preserve"> נקבע להיות הערך </w:t>
      </w:r>
      <w:r w:rsidR="00E21B76">
        <w:rPr>
          <w:rFonts w:hint="cs"/>
          <w:rtl/>
        </w:rPr>
        <w:t>חצי מה</w:t>
      </w:r>
      <w:r w:rsidR="00E21B76">
        <w:t>cwnd</w:t>
      </w:r>
      <w:r w:rsidR="00E21B76">
        <w:rPr>
          <w:rFonts w:hint="cs"/>
          <w:rtl/>
        </w:rPr>
        <w:t xml:space="preserve"> לפני שעברנו לשלב זה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וה</w:t>
      </w:r>
      <w:r w:rsidR="00E21B76">
        <w:t>cwnd</w:t>
      </w:r>
      <w:r w:rsidR="00E21B76">
        <w:rPr>
          <w:rFonts w:hint="cs"/>
          <w:rtl/>
        </w:rPr>
        <w:t xml:space="preserve"> החדש </w:t>
      </w:r>
      <w:r w:rsidR="005A7F4C">
        <w:rPr>
          <w:rFonts w:hint="cs"/>
          <w:rtl/>
        </w:rPr>
        <w:t>נקבע</w:t>
      </w:r>
      <w:r w:rsidR="00E21B76">
        <w:rPr>
          <w:rFonts w:hint="cs"/>
          <w:rtl/>
        </w:rPr>
        <w:t xml:space="preserve"> </w:t>
      </w:r>
      <w:r w:rsidR="005A7F4C">
        <w:rPr>
          <w:rFonts w:hint="cs"/>
          <w:rtl/>
        </w:rPr>
        <w:t>(באופן זמני) ל</w:t>
      </w:r>
      <w:r w:rsidR="00E21B76">
        <w:rPr>
          <w:rFonts w:hint="cs"/>
          <w:rtl/>
        </w:rPr>
        <w:t>חצי מה</w:t>
      </w:r>
      <w:r w:rsidR="00E21B76">
        <w:t>cwnd</w:t>
      </w:r>
      <w:r w:rsidR="00E21B76">
        <w:rPr>
          <w:rFonts w:hint="cs"/>
          <w:rtl/>
        </w:rPr>
        <w:t xml:space="preserve"> לפני שעברנו לשלב </w:t>
      </w:r>
      <w:r w:rsidR="00171262">
        <w:rPr>
          <w:rFonts w:hint="cs"/>
          <w:rtl/>
        </w:rPr>
        <w:t>+</w:t>
      </w:r>
      <w:r w:rsidR="00E21B76">
        <w:rPr>
          <w:rFonts w:hint="cs"/>
          <w:rtl/>
        </w:rPr>
        <w:t xml:space="preserve"> 3.</w:t>
      </w:r>
      <w:r>
        <w:rPr>
          <w:rFonts w:hint="cs"/>
          <w:rtl/>
        </w:rPr>
        <w:t xml:space="preserve"> </w:t>
      </w:r>
      <w:r w:rsidR="00E21B76">
        <w:rPr>
          <w:rtl/>
        </w:rPr>
        <w:br/>
      </w:r>
      <w:r>
        <w:rPr>
          <w:rFonts w:hint="cs"/>
          <w:rtl/>
        </w:rPr>
        <w:t>ולכן</w:t>
      </w:r>
      <w:r w:rsidR="00E21B76">
        <w:rPr>
          <w:rFonts w:hint="cs"/>
          <w:rtl/>
        </w:rPr>
        <w:t xml:space="preserve"> מיכוון שה-</w:t>
      </w:r>
      <w:r w:rsidR="00E21B76">
        <w:t>cwnd</w:t>
      </w:r>
      <w:r w:rsidR="00E21B76">
        <w:rPr>
          <w:rFonts w:hint="cs"/>
          <w:rtl/>
        </w:rPr>
        <w:t xml:space="preserve"> החדש הוא לכל היותר 6000 </w:t>
      </w:r>
      <w:r w:rsidR="00E21B76">
        <w:sym w:font="Wingdings" w:char="F0E7"/>
      </w:r>
      <w:r w:rsidR="00E21B76">
        <w:rPr>
          <w:rFonts w:hint="cs"/>
          <w:rtl/>
        </w:rPr>
        <w:t xml:space="preserve"> ה</w:t>
      </w:r>
      <w:r w:rsidR="00652D3D">
        <w:t>threshold</w:t>
      </w:r>
      <w:r w:rsidR="00E21B76">
        <w:rPr>
          <w:rFonts w:hint="cs"/>
          <w:rtl/>
        </w:rPr>
        <w:t xml:space="preserve"> הוא לכל היותר </w:t>
      </w:r>
      <w:r>
        <w:rPr>
          <w:rFonts w:hint="cs"/>
          <w:rtl/>
        </w:rPr>
        <w:t xml:space="preserve"> </w:t>
      </w:r>
      <w:r w:rsidR="00E21B76">
        <w:rPr>
          <w:rFonts w:hint="cs"/>
          <w:rtl/>
        </w:rPr>
        <w:t>5997</w:t>
      </w:r>
      <w:r>
        <w:rPr>
          <w:rFonts w:hint="cs"/>
          <w:rtl/>
        </w:rPr>
        <w:t>.</w:t>
      </w:r>
    </w:p>
    <w:p w14:paraId="5FD5FB65" w14:textId="1A13316F" w:rsidR="00903035" w:rsidRDefault="00903035" w:rsidP="00903035">
      <w:pPr>
        <w:pStyle w:val="Heading3"/>
        <w:bidi/>
      </w:pPr>
      <w:proofErr w:type="gramStart"/>
      <w:r>
        <w:t>iii</w:t>
      </w:r>
      <w:proofErr w:type="gramEnd"/>
    </w:p>
    <w:p w14:paraId="2F1A2BE8" w14:textId="1A2ACC82" w:rsidR="00903035" w:rsidRPr="00903035" w:rsidRDefault="00A143BE" w:rsidP="005A7F4C">
      <w:pPr>
        <w:bidi/>
        <w:rPr>
          <w:rtl/>
        </w:rPr>
      </w:pPr>
      <w:r>
        <w:rPr>
          <w:rFonts w:hint="cs"/>
          <w:rtl/>
        </w:rPr>
        <w:t xml:space="preserve">בעקבות </w:t>
      </w:r>
      <w:r>
        <w:t xml:space="preserve">3 </w:t>
      </w:r>
      <w:r w:rsidR="00652D3D">
        <w:t>duplicate</w:t>
      </w:r>
      <w:r>
        <w:t xml:space="preserve"> ack</w:t>
      </w:r>
      <w:r>
        <w:rPr>
          <w:rFonts w:hint="cs"/>
          <w:rtl/>
        </w:rPr>
        <w:t xml:space="preserve"> הערך </w:t>
      </w:r>
      <w:r w:rsidR="0095093B">
        <w:rPr>
          <w:rFonts w:hint="cs"/>
          <w:rtl/>
        </w:rPr>
        <w:t xml:space="preserve">החדש </w:t>
      </w:r>
      <w:r>
        <w:rPr>
          <w:rFonts w:hint="cs"/>
          <w:rtl/>
        </w:rPr>
        <w:t>של ה</w:t>
      </w:r>
      <w:r>
        <w:t>cwnd</w:t>
      </w:r>
      <w:r>
        <w:rPr>
          <w:rFonts w:hint="cs"/>
          <w:rtl/>
        </w:rPr>
        <w:t xml:space="preserve"> </w:t>
      </w:r>
      <w:r w:rsidR="0095093B">
        <w:rPr>
          <w:rFonts w:hint="cs"/>
          <w:rtl/>
        </w:rPr>
        <w:t xml:space="preserve">נקבע להיות חצי מ ה </w:t>
      </w:r>
      <w:r w:rsidR="0095093B">
        <w:t>cwnd</w:t>
      </w:r>
      <w:r w:rsidR="0095093B">
        <w:rPr>
          <w:rFonts w:hint="cs"/>
          <w:rtl/>
        </w:rPr>
        <w:t xml:space="preserve"> הנוכחי</w:t>
      </w:r>
      <w:r w:rsidR="00E21B76">
        <w:rPr>
          <w:rFonts w:hint="cs"/>
          <w:rtl/>
        </w:rPr>
        <w:t xml:space="preserve"> </w:t>
      </w:r>
      <w:r w:rsidR="00171262">
        <w:rPr>
          <w:rFonts w:hint="cs"/>
          <w:rtl/>
        </w:rPr>
        <w:t>+ 3.</w:t>
      </w:r>
      <w:r w:rsidR="00E21B76">
        <w:rPr>
          <w:rtl/>
        </w:rPr>
        <w:br/>
      </w:r>
      <w:r w:rsidR="0095093B">
        <w:rPr>
          <w:rFonts w:hint="cs"/>
          <w:rtl/>
        </w:rPr>
        <w:t xml:space="preserve"> </w:t>
      </w:r>
      <w:r w:rsidR="00E20A84">
        <w:t>+ 3</w:t>
      </w:r>
      <w:r w:rsidR="0095093B">
        <w:sym w:font="Wingdings" w:char="F0E7"/>
      </w:r>
      <w:r w:rsidR="0095093B">
        <w:rPr>
          <w:rFonts w:hint="cs"/>
          <w:rtl/>
        </w:rPr>
        <w:t xml:space="preserve"> </w:t>
      </w:r>
      <w:r w:rsidR="0095093B">
        <w:t>10000/2</w:t>
      </w:r>
      <w:r w:rsidR="0095093B">
        <w:rPr>
          <w:rFonts w:hint="cs"/>
          <w:rtl/>
        </w:rPr>
        <w:t xml:space="preserve"> = </w:t>
      </w:r>
      <w:r w:rsidR="0095093B" w:rsidRPr="0095093B">
        <w:rPr>
          <w:b/>
          <w:bCs/>
        </w:rPr>
        <w:t>500</w:t>
      </w:r>
      <w:r w:rsidR="00E20A84">
        <w:rPr>
          <w:b/>
          <w:bCs/>
        </w:rPr>
        <w:t>3</w:t>
      </w:r>
      <w:r w:rsidR="0095093B">
        <w:rPr>
          <w:rFonts w:hint="cs"/>
          <w:rtl/>
        </w:rPr>
        <w:t>.</w:t>
      </w:r>
      <w:r w:rsidR="00E21B76">
        <w:rPr>
          <w:rtl/>
        </w:rPr>
        <w:br/>
      </w:r>
      <w:r w:rsidR="00E21B76">
        <w:rPr>
          <w:rFonts w:hint="cs"/>
          <w:rtl/>
        </w:rPr>
        <w:t xml:space="preserve">נשים לב שזה </w:t>
      </w:r>
      <w:r w:rsidR="005A7F4C">
        <w:rPr>
          <w:rFonts w:hint="cs"/>
          <w:rtl/>
        </w:rPr>
        <w:t xml:space="preserve">הגדרת חלון זמני, הוא גדל בצורה לינארית </w:t>
      </w:r>
      <w:r w:rsidR="00E21B76">
        <w:rPr>
          <w:rFonts w:hint="cs"/>
          <w:rtl/>
        </w:rPr>
        <w:t xml:space="preserve">ככל שנקבל עוד </w:t>
      </w:r>
      <w:r w:rsidR="00E21B76">
        <w:t>ack</w:t>
      </w:r>
      <w:r w:rsidR="005A7F4C">
        <w:rPr>
          <w:rFonts w:hint="cs"/>
          <w:rtl/>
        </w:rPr>
        <w:t>ים</w:t>
      </w:r>
      <w:r w:rsidR="00E21B76">
        <w:rPr>
          <w:rFonts w:hint="cs"/>
          <w:rtl/>
        </w:rPr>
        <w:t>. כאשר נקבל את ה</w:t>
      </w:r>
      <w:r w:rsidR="00E21B76">
        <w:t>ack</w:t>
      </w:r>
      <w:r w:rsidR="00E21B76">
        <w:rPr>
          <w:rFonts w:hint="cs"/>
          <w:rtl/>
        </w:rPr>
        <w:t xml:space="preserve"> על הפקטה שעשינו לה </w:t>
      </w:r>
      <w:r w:rsidR="00E21B76">
        <w:t>retransmit</w:t>
      </w:r>
      <w:r w:rsidR="00E21B76">
        <w:rPr>
          <w:rFonts w:hint="cs"/>
          <w:rtl/>
        </w:rPr>
        <w:t xml:space="preserve"> הערך של ה</w:t>
      </w:r>
      <w:r w:rsidR="00E21B76">
        <w:t>cwnd</w:t>
      </w:r>
      <w:r w:rsidR="00E21B76">
        <w:rPr>
          <w:rFonts w:hint="cs"/>
          <w:rtl/>
        </w:rPr>
        <w:t xml:space="preserve"> יחזור להיות </w:t>
      </w:r>
      <w:r w:rsidR="00E21B76">
        <w:t>5000</w:t>
      </w:r>
      <w:r w:rsidR="00E21B76">
        <w:rPr>
          <w:rFonts w:hint="cs"/>
          <w:rtl/>
        </w:rPr>
        <w:t xml:space="preserve"> (</w:t>
      </w:r>
      <w:r w:rsidR="00E21B76">
        <w:t>10000/2</w:t>
      </w:r>
      <w:r w:rsidR="00E21B76">
        <w:rPr>
          <w:rFonts w:hint="cs"/>
          <w:rtl/>
        </w:rPr>
        <w:t xml:space="preserve">) </w:t>
      </w:r>
      <w:r w:rsidR="005A7F4C">
        <w:rPr>
          <w:rFonts w:hint="cs"/>
          <w:rtl/>
        </w:rPr>
        <w:t>ונעבור</w:t>
      </w:r>
      <w:r w:rsidR="00E21B76">
        <w:rPr>
          <w:rFonts w:hint="cs"/>
          <w:rtl/>
        </w:rPr>
        <w:t xml:space="preserve"> למצב "רגיל" של </w:t>
      </w:r>
      <w:r w:rsidR="00E21B76">
        <w:t>CA</w:t>
      </w:r>
      <w:r w:rsidR="00E21B76">
        <w:rPr>
          <w:rFonts w:hint="cs"/>
          <w:rtl/>
        </w:rPr>
        <w:t>.</w:t>
      </w:r>
    </w:p>
    <w:p w14:paraId="72B8B584" w14:textId="1E52F0CD" w:rsidR="00903035" w:rsidRPr="00903035" w:rsidRDefault="00903035" w:rsidP="00903035">
      <w:pPr>
        <w:bidi/>
        <w:rPr>
          <w:rtl/>
        </w:rPr>
      </w:pPr>
    </w:p>
    <w:sectPr w:rsidR="00903035" w:rsidRPr="00903035" w:rsidSect="00AC1D1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6F1ED" w14:textId="77777777" w:rsidR="00D21D1B" w:rsidRDefault="00D21D1B" w:rsidP="00AC1D1A">
      <w:pPr>
        <w:spacing w:after="0" w:line="240" w:lineRule="auto"/>
      </w:pPr>
      <w:r>
        <w:separator/>
      </w:r>
    </w:p>
  </w:endnote>
  <w:endnote w:type="continuationSeparator" w:id="0">
    <w:p w14:paraId="2FD4B84B" w14:textId="77777777" w:rsidR="00D21D1B" w:rsidRDefault="00D21D1B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85371" w14:textId="77777777" w:rsidR="00D21D1B" w:rsidRDefault="00D21D1B" w:rsidP="00AC1D1A">
      <w:pPr>
        <w:spacing w:after="0" w:line="240" w:lineRule="auto"/>
      </w:pPr>
      <w:r>
        <w:separator/>
      </w:r>
    </w:p>
  </w:footnote>
  <w:footnote w:type="continuationSeparator" w:id="0">
    <w:p w14:paraId="5F1F7551" w14:textId="77777777" w:rsidR="00D21D1B" w:rsidRDefault="00D21D1B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D5F9B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14:paraId="63E9AA54" w14:textId="77777777" w:rsidR="001C680D" w:rsidRPr="00BD6704" w:rsidRDefault="001C680D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14:paraId="16383D5F" w14:textId="77777777"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14:paraId="06972BB9" w14:textId="77777777" w:rsidR="001C680D" w:rsidRDefault="001C6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810"/>
    <w:multiLevelType w:val="hybridMultilevel"/>
    <w:tmpl w:val="74929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30303"/>
    <w:rsid w:val="000340CE"/>
    <w:rsid w:val="000423E2"/>
    <w:rsid w:val="00051C89"/>
    <w:rsid w:val="00061A2F"/>
    <w:rsid w:val="000765D3"/>
    <w:rsid w:val="0008676F"/>
    <w:rsid w:val="00093A01"/>
    <w:rsid w:val="000B2E2E"/>
    <w:rsid w:val="000C18F7"/>
    <w:rsid w:val="000D5658"/>
    <w:rsid w:val="000F6419"/>
    <w:rsid w:val="0011017D"/>
    <w:rsid w:val="00164A1D"/>
    <w:rsid w:val="00171262"/>
    <w:rsid w:val="00183B32"/>
    <w:rsid w:val="00192CF2"/>
    <w:rsid w:val="001A159A"/>
    <w:rsid w:val="001C680D"/>
    <w:rsid w:val="001D2A3E"/>
    <w:rsid w:val="001D2FD1"/>
    <w:rsid w:val="001D3178"/>
    <w:rsid w:val="001F07D7"/>
    <w:rsid w:val="00216395"/>
    <w:rsid w:val="00277019"/>
    <w:rsid w:val="002A1799"/>
    <w:rsid w:val="002A643C"/>
    <w:rsid w:val="002B5170"/>
    <w:rsid w:val="002B582A"/>
    <w:rsid w:val="002E20D2"/>
    <w:rsid w:val="00325353"/>
    <w:rsid w:val="00352802"/>
    <w:rsid w:val="00356C07"/>
    <w:rsid w:val="00365909"/>
    <w:rsid w:val="00376B51"/>
    <w:rsid w:val="00383D5D"/>
    <w:rsid w:val="0039767F"/>
    <w:rsid w:val="003C06C0"/>
    <w:rsid w:val="003D7536"/>
    <w:rsid w:val="003E7338"/>
    <w:rsid w:val="00403BCC"/>
    <w:rsid w:val="004558CD"/>
    <w:rsid w:val="00463290"/>
    <w:rsid w:val="00474CBD"/>
    <w:rsid w:val="0048716F"/>
    <w:rsid w:val="004A76EF"/>
    <w:rsid w:val="00500AE1"/>
    <w:rsid w:val="00517710"/>
    <w:rsid w:val="00522B0F"/>
    <w:rsid w:val="00527367"/>
    <w:rsid w:val="00542A41"/>
    <w:rsid w:val="00552E9D"/>
    <w:rsid w:val="00557219"/>
    <w:rsid w:val="0056356D"/>
    <w:rsid w:val="00577066"/>
    <w:rsid w:val="00577B2D"/>
    <w:rsid w:val="005A7F4C"/>
    <w:rsid w:val="005C6AA8"/>
    <w:rsid w:val="005E6CB7"/>
    <w:rsid w:val="006012C0"/>
    <w:rsid w:val="00601A37"/>
    <w:rsid w:val="00607F5E"/>
    <w:rsid w:val="0062354D"/>
    <w:rsid w:val="00652D3D"/>
    <w:rsid w:val="006618B6"/>
    <w:rsid w:val="00671743"/>
    <w:rsid w:val="00683C8E"/>
    <w:rsid w:val="006B39D2"/>
    <w:rsid w:val="006B5DD5"/>
    <w:rsid w:val="006D3473"/>
    <w:rsid w:val="00707305"/>
    <w:rsid w:val="007137CB"/>
    <w:rsid w:val="007862B4"/>
    <w:rsid w:val="007868FF"/>
    <w:rsid w:val="00803822"/>
    <w:rsid w:val="00822418"/>
    <w:rsid w:val="00824B2B"/>
    <w:rsid w:val="00825C29"/>
    <w:rsid w:val="00826632"/>
    <w:rsid w:val="00843CB7"/>
    <w:rsid w:val="00843E1B"/>
    <w:rsid w:val="008610B3"/>
    <w:rsid w:val="008714DE"/>
    <w:rsid w:val="008B11FD"/>
    <w:rsid w:val="008C6FBB"/>
    <w:rsid w:val="008D1B92"/>
    <w:rsid w:val="008D6F02"/>
    <w:rsid w:val="008D7CE5"/>
    <w:rsid w:val="00903035"/>
    <w:rsid w:val="0094745A"/>
    <w:rsid w:val="0095093B"/>
    <w:rsid w:val="00985CC6"/>
    <w:rsid w:val="009A5A10"/>
    <w:rsid w:val="009A7129"/>
    <w:rsid w:val="009C498F"/>
    <w:rsid w:val="00A143BE"/>
    <w:rsid w:val="00A20579"/>
    <w:rsid w:val="00A76898"/>
    <w:rsid w:val="00A9598E"/>
    <w:rsid w:val="00AC0261"/>
    <w:rsid w:val="00AC1D1A"/>
    <w:rsid w:val="00AC684E"/>
    <w:rsid w:val="00AD007C"/>
    <w:rsid w:val="00AF5E89"/>
    <w:rsid w:val="00B00F31"/>
    <w:rsid w:val="00B045A4"/>
    <w:rsid w:val="00B85023"/>
    <w:rsid w:val="00B9022C"/>
    <w:rsid w:val="00BA5F40"/>
    <w:rsid w:val="00BB6E96"/>
    <w:rsid w:val="00BD6F0F"/>
    <w:rsid w:val="00BE30ED"/>
    <w:rsid w:val="00C15900"/>
    <w:rsid w:val="00C36EBB"/>
    <w:rsid w:val="00C4669C"/>
    <w:rsid w:val="00CB2519"/>
    <w:rsid w:val="00CC1BCB"/>
    <w:rsid w:val="00CE2B95"/>
    <w:rsid w:val="00D13A52"/>
    <w:rsid w:val="00D13EF2"/>
    <w:rsid w:val="00D170ED"/>
    <w:rsid w:val="00D21D1B"/>
    <w:rsid w:val="00D279D3"/>
    <w:rsid w:val="00D4609A"/>
    <w:rsid w:val="00D53589"/>
    <w:rsid w:val="00D5766D"/>
    <w:rsid w:val="00D80738"/>
    <w:rsid w:val="00D964D0"/>
    <w:rsid w:val="00DA18C1"/>
    <w:rsid w:val="00DB3AB2"/>
    <w:rsid w:val="00DC6B31"/>
    <w:rsid w:val="00DD6278"/>
    <w:rsid w:val="00DF48B9"/>
    <w:rsid w:val="00DF7BBC"/>
    <w:rsid w:val="00E20A84"/>
    <w:rsid w:val="00E21B76"/>
    <w:rsid w:val="00E2456F"/>
    <w:rsid w:val="00E26C9C"/>
    <w:rsid w:val="00E318DD"/>
    <w:rsid w:val="00E33C33"/>
    <w:rsid w:val="00E54864"/>
    <w:rsid w:val="00E73733"/>
    <w:rsid w:val="00E774C1"/>
    <w:rsid w:val="00EC10F6"/>
    <w:rsid w:val="00EC5AE7"/>
    <w:rsid w:val="00EE3E4F"/>
    <w:rsid w:val="00EF6A86"/>
    <w:rsid w:val="00F472DB"/>
    <w:rsid w:val="00F520DF"/>
    <w:rsid w:val="00F629E7"/>
    <w:rsid w:val="00F71A21"/>
    <w:rsid w:val="00FB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387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DA1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2017-01-05T17:56:00Z</dcterms:created>
  <dcterms:modified xsi:type="dcterms:W3CDTF">2017-01-23T13:01:00Z</dcterms:modified>
</cp:coreProperties>
</file>